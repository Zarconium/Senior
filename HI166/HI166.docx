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EAF" w:rsidRDefault="008D7CBD" w:rsidP="006264C2">
      <w:pPr>
        <w:pStyle w:val="Heading1"/>
      </w:pPr>
      <w:r>
        <w:t>Two Leaders, One R</w:t>
      </w:r>
      <w:r w:rsidR="00594EAF">
        <w:t>evolution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Conflict in a Time of Conflict</w:t>
      </w:r>
    </w:p>
    <w:tbl>
      <w:tblPr>
        <w:tblStyle w:val="TableGrid"/>
        <w:tblW w:w="0" w:type="auto"/>
        <w:tblInd w:w="360" w:type="dxa"/>
        <w:tblLook w:val="04A0"/>
      </w:tblPr>
      <w:tblGrid>
        <w:gridCol w:w="1360"/>
        <w:gridCol w:w="4053"/>
        <w:gridCol w:w="3472"/>
      </w:tblGrid>
      <w:tr w:rsidR="00594EAF" w:rsidTr="00B96C48"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 w:rsidRPr="00594EAF">
              <w:rPr>
                <w:b/>
              </w:rPr>
              <w:t>Reasons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Bonifacio (Magdiwang)</w:t>
            </w:r>
          </w:p>
        </w:tc>
        <w:tc>
          <w:tcPr>
            <w:tcW w:w="0" w:type="auto"/>
          </w:tcPr>
          <w:p w:rsidR="00594EAF" w:rsidRPr="00594EAF" w:rsidRDefault="00594EAF" w:rsidP="00594EAF">
            <w:pPr>
              <w:rPr>
                <w:b/>
              </w:rPr>
            </w:pPr>
            <w:r>
              <w:rPr>
                <w:b/>
              </w:rPr>
              <w:t>Aguinaldo (Magdalo)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Regionalism</w:t>
            </w:r>
          </w:p>
        </w:tc>
        <w:tc>
          <w:tcPr>
            <w:tcW w:w="0" w:type="auto"/>
          </w:tcPr>
          <w:p w:rsidR="00594EAF" w:rsidRDefault="00594EAF" w:rsidP="00594EAF">
            <w:r>
              <w:t>Manileno trying to assert authority where he lacked a substantial following</w:t>
            </w:r>
          </w:p>
        </w:tc>
        <w:tc>
          <w:tcPr>
            <w:tcW w:w="0" w:type="auto"/>
          </w:tcPr>
          <w:p w:rsidR="00594EAF" w:rsidRDefault="00594EAF" w:rsidP="00594EAF">
            <w:r>
              <w:t>Caviteno who distinguished himself in defense of his province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Personalities</w:t>
            </w:r>
          </w:p>
        </w:tc>
        <w:tc>
          <w:tcPr>
            <w:tcW w:w="0" w:type="auto"/>
          </w:tcPr>
          <w:p w:rsidR="00594EAF" w:rsidRDefault="00594EAF" w:rsidP="00594EAF">
            <w:r>
              <w:t>Hotheaded</w:t>
            </w:r>
          </w:p>
        </w:tc>
        <w:tc>
          <w:tcPr>
            <w:tcW w:w="0" w:type="auto"/>
          </w:tcPr>
          <w:p w:rsidR="00594EAF" w:rsidRDefault="00594EAF" w:rsidP="00594EAF">
            <w:r>
              <w:t>Ambitious</w:t>
            </w:r>
          </w:p>
        </w:tc>
      </w:tr>
      <w:tr w:rsidR="00594EAF" w:rsidTr="00B96C48">
        <w:tc>
          <w:tcPr>
            <w:tcW w:w="0" w:type="auto"/>
          </w:tcPr>
          <w:p w:rsidR="00594EAF" w:rsidRDefault="00594EAF" w:rsidP="00594EAF">
            <w:r>
              <w:t>Class</w:t>
            </w:r>
          </w:p>
        </w:tc>
        <w:tc>
          <w:tcPr>
            <w:tcW w:w="0" w:type="auto"/>
          </w:tcPr>
          <w:p w:rsidR="00594EAF" w:rsidRDefault="00594EAF" w:rsidP="00594EAF">
            <w:r>
              <w:t>Humble origins</w:t>
            </w:r>
          </w:p>
        </w:tc>
        <w:tc>
          <w:tcPr>
            <w:tcW w:w="0" w:type="auto"/>
          </w:tcPr>
          <w:p w:rsidR="00594EAF" w:rsidRDefault="00594EAF" w:rsidP="00594EAF">
            <w:r>
              <w:t>Elite</w:t>
            </w:r>
          </w:p>
        </w:tc>
      </w:tr>
    </w:tbl>
    <w:p w:rsidR="00594EAF" w:rsidRDefault="00594EAF" w:rsidP="00594EAF">
      <w:pPr>
        <w:pStyle w:val="ListParagraph"/>
        <w:numPr>
          <w:ilvl w:val="1"/>
          <w:numId w:val="2"/>
        </w:numPr>
      </w:pPr>
      <w:r>
        <w:t>Disruptions of warfare, scarcity of resources vs. thousands of refugees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Two Styles of Leadership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Bonifacio – Consultative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Katipunan meetings in Pasig, Kangkong, Mandaluyong, Balara, San Mateo</w:t>
      </w:r>
    </w:p>
    <w:p w:rsidR="00594EAF" w:rsidRDefault="00594EAF" w:rsidP="00594EAF">
      <w:pPr>
        <w:pStyle w:val="ListParagraph"/>
        <w:numPr>
          <w:ilvl w:val="1"/>
          <w:numId w:val="2"/>
        </w:numPr>
      </w:pPr>
      <w:r>
        <w:t>Aguinaldo – Top-down</w:t>
      </w:r>
    </w:p>
    <w:p w:rsidR="00594EAF" w:rsidRDefault="00594EAF" w:rsidP="00594EAF">
      <w:pPr>
        <w:pStyle w:val="ListParagraph"/>
        <w:numPr>
          <w:ilvl w:val="2"/>
          <w:numId w:val="2"/>
        </w:numPr>
      </w:pPr>
      <w:r>
        <w:t>Centralization of authority; created quasi-local governments with military and non-military officers</w:t>
      </w:r>
    </w:p>
    <w:p w:rsidR="00594EAF" w:rsidRDefault="00594EAF" w:rsidP="00594EAF">
      <w:pPr>
        <w:pStyle w:val="ListParagraph"/>
        <w:numPr>
          <w:ilvl w:val="0"/>
          <w:numId w:val="2"/>
        </w:numPr>
      </w:pPr>
      <w:r>
        <w:t>Warfare by Pulong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Consultative decision-making process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Southeast Asian “man of prowess” (O.W. Wolters)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Rulers are not autocratic, decentralized power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 xml:space="preserve">Ruled their domains called </w:t>
      </w:r>
      <w:r w:rsidRPr="0063777F">
        <w:rPr>
          <w:i/>
        </w:rPr>
        <w:t>mandala</w:t>
      </w:r>
    </w:p>
    <w:p w:rsidR="009B5CB2" w:rsidRDefault="009B5CB2" w:rsidP="009B5CB2">
      <w:pPr>
        <w:pStyle w:val="ListParagraph"/>
        <w:numPr>
          <w:ilvl w:val="2"/>
          <w:numId w:val="2"/>
        </w:numPr>
      </w:pPr>
      <w:r>
        <w:t>Shared power with many groups, frequent consultations</w:t>
      </w:r>
    </w:p>
    <w:p w:rsidR="009B5CB2" w:rsidRDefault="009B5CB2" w:rsidP="009B5CB2">
      <w:pPr>
        <w:pStyle w:val="ListParagraph"/>
        <w:numPr>
          <w:ilvl w:val="0"/>
          <w:numId w:val="2"/>
        </w:numPr>
      </w:pPr>
      <w:r>
        <w:t>Factions and Centralizations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>Hierarchical, military leadership in Cavite chapters (Magdalo and Magdiwang)</w:t>
      </w:r>
    </w:p>
    <w:p w:rsidR="009B5CB2" w:rsidRDefault="009B5CB2" w:rsidP="009B5CB2">
      <w:pPr>
        <w:pStyle w:val="ListParagraph"/>
        <w:numPr>
          <w:ilvl w:val="1"/>
          <w:numId w:val="2"/>
        </w:numPr>
      </w:pPr>
      <w:r>
        <w:t xml:space="preserve">Bureaucratic centralization experience </w:t>
      </w:r>
      <w:r w:rsidR="001A7C3E">
        <w:t xml:space="preserve">as </w:t>
      </w:r>
      <w:r w:rsidR="001A7C3E" w:rsidRPr="0063777F">
        <w:rPr>
          <w:i/>
        </w:rPr>
        <w:t>gobernadorcillos</w:t>
      </w:r>
      <w:r w:rsidR="001A7C3E">
        <w:t xml:space="preserve"> or </w:t>
      </w:r>
      <w:r w:rsidR="001A7C3E" w:rsidRPr="0063777F">
        <w:rPr>
          <w:i/>
        </w:rPr>
        <w:t>capitan municipals</w:t>
      </w:r>
      <w:r w:rsidR="001A7C3E">
        <w:t xml:space="preserve"> under Spanish administration</w:t>
      </w:r>
    </w:p>
    <w:p w:rsidR="00E368FD" w:rsidRDefault="00E368FD" w:rsidP="00E368FD">
      <w:pPr>
        <w:pStyle w:val="ListParagraph"/>
        <w:numPr>
          <w:ilvl w:val="0"/>
          <w:numId w:val="2"/>
        </w:numPr>
      </w:pPr>
      <w:r>
        <w:t>Centralization: Triumphant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Tejeros Convention – 22 March 1897 near San Francisco de Malabon (Magdalo)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Pushed by Magdiwang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250 revolutionaries, old and new members, including non-Cavitenos</w:t>
      </w:r>
    </w:p>
    <w:p w:rsidR="00E368FD" w:rsidRDefault="00E368FD" w:rsidP="00E368FD">
      <w:pPr>
        <w:pStyle w:val="ListParagraph"/>
        <w:numPr>
          <w:ilvl w:val="1"/>
          <w:numId w:val="2"/>
        </w:numPr>
      </w:pPr>
      <w:r>
        <w:t>Conducted as a municipal election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>Tejeros: The Turning Point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Demise of the Katipunan Supreme Council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Transferred leadership from Bonifacio to Aguinaldo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Paved the way for the Execution of Bonifacio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Victory of centralization over consultation</w:t>
      </w:r>
    </w:p>
    <w:p w:rsidR="009A52F5" w:rsidRDefault="009A52F5" w:rsidP="009A52F5">
      <w:pPr>
        <w:pStyle w:val="ListParagraph"/>
        <w:numPr>
          <w:ilvl w:val="1"/>
          <w:numId w:val="2"/>
        </w:numPr>
      </w:pPr>
      <w:r>
        <w:t>Bureaucratic over charismatic leadership</w:t>
      </w:r>
    </w:p>
    <w:p w:rsidR="009A52F5" w:rsidRDefault="009A52F5" w:rsidP="009A52F5">
      <w:pPr>
        <w:pStyle w:val="ListParagraph"/>
        <w:numPr>
          <w:ilvl w:val="0"/>
          <w:numId w:val="2"/>
        </w:numPr>
      </w:pPr>
      <w:r>
        <w:t>After Tejeros</w:t>
      </w:r>
    </w:p>
    <w:p w:rsidR="009A52F5" w:rsidRDefault="009534A8" w:rsidP="009A52F5">
      <w:pPr>
        <w:pStyle w:val="ListParagraph"/>
        <w:numPr>
          <w:ilvl w:val="1"/>
          <w:numId w:val="2"/>
        </w:numPr>
      </w:pPr>
      <w:r>
        <w:t>Aguinaldo pushed up north to Bulacan</w:t>
      </w:r>
    </w:p>
    <w:p w:rsidR="009534A8" w:rsidRDefault="009534A8" w:rsidP="009A52F5">
      <w:pPr>
        <w:pStyle w:val="ListParagraph"/>
        <w:numPr>
          <w:ilvl w:val="1"/>
          <w:numId w:val="2"/>
        </w:numPr>
      </w:pPr>
      <w:r>
        <w:t>Headquartered in Biac-na-Bato</w:t>
      </w:r>
    </w:p>
    <w:p w:rsidR="009534A8" w:rsidRDefault="00A87360" w:rsidP="009A52F5">
      <w:pPr>
        <w:pStyle w:val="ListParagraph"/>
        <w:numPr>
          <w:ilvl w:val="1"/>
          <w:numId w:val="2"/>
        </w:numPr>
      </w:pPr>
      <w:r>
        <w:t>Governor</w:t>
      </w:r>
      <w:r w:rsidR="009534A8">
        <w:t xml:space="preserve"> Gen</w:t>
      </w:r>
      <w:r>
        <w:t>eral</w:t>
      </w:r>
      <w:r w:rsidR="009534A8">
        <w:t xml:space="preserve"> Primo de Rivera send Pedro Paterno to negotiate a truce</w:t>
      </w:r>
    </w:p>
    <w:p w:rsidR="009534A8" w:rsidRDefault="009534A8" w:rsidP="009534A8">
      <w:pPr>
        <w:pStyle w:val="ListParagraph"/>
        <w:numPr>
          <w:ilvl w:val="0"/>
          <w:numId w:val="2"/>
        </w:numPr>
      </w:pPr>
      <w:r>
        <w:t>Pact of Biac-na-Bato, 14 Dec. 1897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Aguinaldo and his companions would go into voluntary exile abroad</w:t>
      </w:r>
    </w:p>
    <w:p w:rsidR="009534A8" w:rsidRDefault="009534A8" w:rsidP="009534A8">
      <w:pPr>
        <w:pStyle w:val="ListParagraph"/>
        <w:numPr>
          <w:ilvl w:val="1"/>
          <w:numId w:val="2"/>
        </w:numPr>
      </w:pPr>
      <w:r>
        <w:t>Gov. Gen. de Rivera would pay the sum of P800,000 to the rebels in 3 installments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lastRenderedPageBreak/>
        <w:t>P400,000 to Aguinaldo upon his departure from Biak-na-Bato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P200,000 when the arms surrendered by the revolutionaries amounted to 800</w:t>
      </w:r>
    </w:p>
    <w:p w:rsidR="009534A8" w:rsidRDefault="009534A8" w:rsidP="009534A8">
      <w:pPr>
        <w:pStyle w:val="ListParagraph"/>
        <w:numPr>
          <w:ilvl w:val="2"/>
          <w:numId w:val="2"/>
        </w:numPr>
      </w:pPr>
      <w:r>
        <w:t>The remaining P200,000 when the arms surrendered reached 1,000</w:t>
      </w:r>
    </w:p>
    <w:p w:rsidR="00050E0D" w:rsidRDefault="00050E0D" w:rsidP="006264C2">
      <w:pPr>
        <w:pStyle w:val="Heading1"/>
      </w:pPr>
      <w:r>
        <w:t>Philippine-American Initial Contacts</w:t>
      </w:r>
    </w:p>
    <w:p w:rsidR="00350750" w:rsidRDefault="00350750" w:rsidP="00350750">
      <w:pPr>
        <w:pStyle w:val="Heading1"/>
      </w:pPr>
      <w:r>
        <w:t>The American Intervention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American Angle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The Cuban Revolution (since 1895)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Fight for Liberty against colonizers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US economic interest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Spanish ambassador to the US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“Remember the Maine” – Feb. 16,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“Large Policy” – Henry Cabot Lodge, Theodore Roosevelt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take the Philippines?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Geopolitical value as a stepping stone to China’s markets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Reason to build up US naval strength</w:t>
      </w:r>
    </w:p>
    <w:p w:rsidR="00DB462C" w:rsidRDefault="00DB462C" w:rsidP="00DB462C">
      <w:pPr>
        <w:pStyle w:val="ListParagraph"/>
        <w:numPr>
          <w:ilvl w:val="2"/>
          <w:numId w:val="4"/>
        </w:numPr>
      </w:pPr>
      <w:r>
        <w:t>Recognition and respect of world powers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Assistant Secretary of the Navy Theodore Roosevelt’s instruction to Commodore George Dewey to station in Hong Kong, Feb. 25, 1898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The Battle of Manila Bay: May 1, 1898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“You may fire when you are ready, Gridley.”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Aguinaldo’s Return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Most of Luzon and Intramuros surrounded by Filipino revolutionary forces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“We shall carry on a modern war.”</w:t>
      </w:r>
    </w:p>
    <w:p w:rsidR="00DB462C" w:rsidRDefault="00DB462C" w:rsidP="00DB462C">
      <w:pPr>
        <w:pStyle w:val="ListParagraph"/>
        <w:numPr>
          <w:ilvl w:val="0"/>
          <w:numId w:val="4"/>
        </w:numPr>
      </w:pPr>
      <w:r>
        <w:t>Spanish-American Secret Agreement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Why didn’t Dewey attack the city? – Reinforcements, 3</w:t>
      </w:r>
      <w:r w:rsidRPr="00DB462C">
        <w:rPr>
          <w:vertAlign w:val="superscript"/>
        </w:rPr>
        <w:t>rd</w:t>
      </w:r>
      <w:r>
        <w:t xml:space="preserve"> batch by July 31</w:t>
      </w:r>
    </w:p>
    <w:p w:rsidR="00DB462C" w:rsidRDefault="00DB462C" w:rsidP="00DB462C">
      <w:pPr>
        <w:pStyle w:val="ListParagraph"/>
        <w:numPr>
          <w:ilvl w:val="1"/>
          <w:numId w:val="4"/>
        </w:numPr>
      </w:pPr>
      <w:r>
        <w:t>Negotiations between Dewey &amp; Basilio Agustin</w:t>
      </w:r>
      <w:r w:rsidR="00350750">
        <w:t>/Fermin Jaudenes through the Belgian consul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Prevent Spain’s l</w:t>
      </w:r>
      <w:r w:rsidR="00E45764">
        <w:t>o</w:t>
      </w:r>
      <w:r>
        <w:t>ss of face</w:t>
      </w:r>
    </w:p>
    <w:p w:rsidR="00350750" w:rsidRDefault="00350750" w:rsidP="00DB462C">
      <w:pPr>
        <w:pStyle w:val="ListParagraph"/>
        <w:numPr>
          <w:ilvl w:val="1"/>
          <w:numId w:val="4"/>
        </w:numPr>
      </w:pPr>
      <w:r>
        <w:t>General Greene’s dilemma: How to get US troops along the bayside</w:t>
      </w:r>
    </w:p>
    <w:p w:rsidR="00350750" w:rsidRDefault="00350750" w:rsidP="00350750">
      <w:pPr>
        <w:pStyle w:val="ListParagraph"/>
        <w:numPr>
          <w:ilvl w:val="0"/>
          <w:numId w:val="4"/>
        </w:numPr>
      </w:pPr>
      <w:r>
        <w:t>The Mock Battle of Manila</w:t>
      </w:r>
    </w:p>
    <w:p w:rsidR="00350750" w:rsidRDefault="00350750" w:rsidP="00EC1DE4">
      <w:pPr>
        <w:pStyle w:val="ListParagraph"/>
        <w:numPr>
          <w:ilvl w:val="0"/>
          <w:numId w:val="4"/>
        </w:numPr>
      </w:pPr>
      <w:r>
        <w:t>The Surrender of Manila</w:t>
      </w:r>
      <w:r w:rsidR="00EC1DE4">
        <w:t xml:space="preserve"> – </w:t>
      </w:r>
      <w:r>
        <w:t>August 14, 1898</w:t>
      </w:r>
    </w:p>
    <w:p w:rsidR="00A56E85" w:rsidRDefault="00A56E85" w:rsidP="00A56E85">
      <w:pPr>
        <w:pStyle w:val="Heading1"/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0"/>
          <w:numId w:val="5"/>
        </w:numPr>
      </w:pPr>
      <w:r>
        <w:t>Filipinas: Asia’s First Republic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Declaration of Independence: June 12, 1898</w:t>
      </w:r>
    </w:p>
    <w:p w:rsidR="00A56E85" w:rsidRDefault="00A56E85" w:rsidP="00A56E85">
      <w:pPr>
        <w:pStyle w:val="ListParagraph"/>
        <w:numPr>
          <w:ilvl w:val="1"/>
          <w:numId w:val="5"/>
        </w:numPr>
      </w:pPr>
      <w:r>
        <w:t>Malolos Congress – Inaugurated Sept. 15, 1898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Barasoain Church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Malolos Constitution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Drafts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Separation of Church and State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lastRenderedPageBreak/>
        <w:t>Features of the Constitution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Superiority of the legislative branch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Permanent Commission</w:t>
      </w:r>
    </w:p>
    <w:p w:rsidR="00C5765A" w:rsidRDefault="00C5765A" w:rsidP="00C5765A">
      <w:pPr>
        <w:pStyle w:val="ListParagraph"/>
        <w:numPr>
          <w:ilvl w:val="3"/>
          <w:numId w:val="5"/>
        </w:numPr>
      </w:pPr>
      <w:r>
        <w:t>Unicameral Congress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Arrival of Emilio Aguinaldo at Malolos on Jan. 23, 1899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Definition of “Nation”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Benedict Anderson (2003)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“An imagined community, inherently limited and sovereign”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How did each region’s political reorganization take place?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Manila – rushed, tense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Bicol – placid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Western Visayas – did not acknowledge Aguinaldo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Why are the political reorganizations different from region to region?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Centrifugal force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Did the June 18 decree “interpret faithfully the popular will?”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are the qualifications of a voter?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Social position and honorable conduct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What does the record of actual voters say?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~1% of the population voted</w:t>
      </w:r>
    </w:p>
    <w:p w:rsidR="00C5765A" w:rsidRDefault="00C5765A" w:rsidP="00C5765A">
      <w:pPr>
        <w:pStyle w:val="ListParagraph"/>
        <w:numPr>
          <w:ilvl w:val="1"/>
          <w:numId w:val="5"/>
        </w:numPr>
      </w:pPr>
      <w:r>
        <w:t>Perpetuated cacique society and government?</w:t>
      </w:r>
    </w:p>
    <w:p w:rsidR="00C5765A" w:rsidRDefault="00C5765A" w:rsidP="00C5765A">
      <w:pPr>
        <w:pStyle w:val="ListParagraph"/>
        <w:numPr>
          <w:ilvl w:val="2"/>
          <w:numId w:val="5"/>
        </w:numPr>
      </w:pPr>
      <w:r>
        <w:t>Cacique – indigenous elite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Reasons</w:t>
      </w:r>
    </w:p>
    <w:p w:rsidR="00C5765A" w:rsidRDefault="00C5765A" w:rsidP="00C5765A">
      <w:pPr>
        <w:pStyle w:val="ListParagraph"/>
        <w:numPr>
          <w:ilvl w:val="0"/>
          <w:numId w:val="5"/>
        </w:numPr>
      </w:pPr>
      <w:r>
        <w:t>Outcome</w:t>
      </w:r>
    </w:p>
    <w:p w:rsidR="00C5765A" w:rsidRPr="00A56E85" w:rsidRDefault="00C5765A" w:rsidP="00C5765A">
      <w:pPr>
        <w:pStyle w:val="ListParagraph"/>
        <w:numPr>
          <w:ilvl w:val="1"/>
          <w:numId w:val="5"/>
        </w:numPr>
      </w:pPr>
      <w:r>
        <w:t>Alienation of the masses</w:t>
      </w:r>
    </w:p>
    <w:p w:rsidR="00AF5E25" w:rsidRDefault="00AF5E25" w:rsidP="00AF5E25">
      <w:pPr>
        <w:pStyle w:val="Heading1"/>
      </w:pPr>
      <w:r>
        <w:t>A Brief Look on US History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Theodore Roosevelt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Expansionism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From sea to shining sea…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Declaration of Independence (1776)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Original 13 colonies of Britain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Louisiana Purchase (1803)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Thomas Jefferson (represented by James Monroe) purchased from Napoleon Bonaparte 2.1 million square kilometers for $15 million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The Treaty of Guadalupe Hidalgo (1848)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Purchased 1.3 million square kilometers for $15 million from Mexico during james Polk’s presidency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Manifest Destiny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+ Liberty, Democracy, Mission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– Social Darwinism, Racism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Institutional Discrimination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Indians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Reservations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Blacks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lastRenderedPageBreak/>
        <w:t>Slavery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Jim Crow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Orientals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Coolie labor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Exclusion Acts</w:t>
      </w:r>
    </w:p>
    <w:p w:rsidR="00D97F4D" w:rsidRDefault="00D97F4D" w:rsidP="00D97F4D">
      <w:pPr>
        <w:pStyle w:val="ListParagraph"/>
        <w:numPr>
          <w:ilvl w:val="2"/>
          <w:numId w:val="6"/>
        </w:numPr>
      </w:pPr>
      <w:r>
        <w:t>Anti-alien land laws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Slavs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Jews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Italians and Greeks (Meds)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WASP – White Anglo-Saxon and Protestant</w:t>
      </w:r>
    </w:p>
    <w:p w:rsidR="00D97F4D" w:rsidRDefault="00D97F4D" w:rsidP="00D97F4D">
      <w:pPr>
        <w:pStyle w:val="ListParagraph"/>
        <w:numPr>
          <w:ilvl w:val="0"/>
          <w:numId w:val="6"/>
        </w:numPr>
      </w:pPr>
      <w:r>
        <w:t>From isolationists to imperialists…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Foreign markets and political hegemony – Monroe doctrine, 1823</w:t>
      </w:r>
    </w:p>
    <w:p w:rsidR="00D97F4D" w:rsidRDefault="00D97F4D" w:rsidP="00D97F4D">
      <w:pPr>
        <w:pStyle w:val="ListParagraph"/>
        <w:numPr>
          <w:ilvl w:val="1"/>
          <w:numId w:val="6"/>
        </w:numPr>
      </w:pPr>
      <w:r>
        <w:t>Navy</w:t>
      </w:r>
      <w:r w:rsidR="00F67FAA">
        <w:t xml:space="preserve"> – overseas bases, coaling stations</w:t>
      </w:r>
    </w:p>
    <w:p w:rsidR="00F67FAA" w:rsidRDefault="00F67FAA" w:rsidP="00F67FAA">
      <w:pPr>
        <w:pStyle w:val="ListParagraph"/>
        <w:numPr>
          <w:ilvl w:val="2"/>
          <w:numId w:val="6"/>
        </w:numPr>
      </w:pPr>
      <w:r>
        <w:t>E.g. Commodore Matthew Perry, 1853</w:t>
      </w:r>
    </w:p>
    <w:p w:rsidR="00B75F87" w:rsidRDefault="00B75F87" w:rsidP="00B75F87">
      <w:pPr>
        <w:pStyle w:val="ListParagraph"/>
        <w:numPr>
          <w:ilvl w:val="1"/>
          <w:numId w:val="6"/>
        </w:numPr>
      </w:pPr>
      <w:r>
        <w:t>1893 Depression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Agrarian unrest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Immigration problems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Urban blight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Class conflicts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Closing of the frontiers</w:t>
      </w:r>
    </w:p>
    <w:p w:rsidR="00B75F87" w:rsidRDefault="00B75F87" w:rsidP="00B75F87">
      <w:pPr>
        <w:pStyle w:val="ListParagraph"/>
        <w:numPr>
          <w:ilvl w:val="2"/>
          <w:numId w:val="6"/>
        </w:numPr>
      </w:pPr>
      <w:r>
        <w:t>Psychic crisis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Expansionism </w:t>
      </w:r>
      <w:r w:rsidRPr="00B75F87">
        <w:t>≠</w:t>
      </w:r>
      <w:r>
        <w:t xml:space="preserve"> Imperialism</w:t>
      </w:r>
    </w:p>
    <w:p w:rsidR="00B75F87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Congress &amp; Public perceptions why the US could not let 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Belief that the US has effectively conquered the archipelago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Fear of international complications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Filipinos unfit for self-rule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Economic considerations</w:t>
      </w:r>
    </w:p>
    <w:p w:rsidR="00B75F87" w:rsidRDefault="00B75F87" w:rsidP="00B75F87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</w:pPr>
      <w:r>
        <w:t>Mission to civilize</w:t>
      </w:r>
    </w:p>
    <w:p w:rsidR="00B75F87" w:rsidRPr="00D97F4D" w:rsidRDefault="00B75F87" w:rsidP="00B75F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Rudyard Kipling,  “White Man’s Burden”, Feb. 1899</w:t>
      </w:r>
    </w:p>
    <w:p w:rsidR="00AF5E25" w:rsidRDefault="00AF5E25" w:rsidP="00AF5E25">
      <w:pPr>
        <w:pStyle w:val="Heading1"/>
      </w:pPr>
      <w:r>
        <w:t>The Philippine-American War</w:t>
      </w:r>
    </w:p>
    <w:p w:rsidR="00B75F87" w:rsidRDefault="00B75F87" w:rsidP="00B75F87">
      <w:pPr>
        <w:pStyle w:val="ListParagraph"/>
        <w:numPr>
          <w:ilvl w:val="0"/>
          <w:numId w:val="7"/>
        </w:numPr>
      </w:pPr>
      <w:r>
        <w:t>Background: Competitive State-Building</w:t>
      </w:r>
    </w:p>
    <w:tbl>
      <w:tblPr>
        <w:tblStyle w:val="TableGrid"/>
        <w:tblW w:w="0" w:type="auto"/>
        <w:tblInd w:w="720" w:type="dxa"/>
        <w:tblLook w:val="04A0"/>
      </w:tblPr>
      <w:tblGrid>
        <w:gridCol w:w="4263"/>
        <w:gridCol w:w="4262"/>
      </w:tblGrid>
      <w:tr w:rsidR="00B75F87" w:rsidTr="00B75F87">
        <w:tc>
          <w:tcPr>
            <w:tcW w:w="4622" w:type="dxa"/>
          </w:tcPr>
          <w:p w:rsidR="00B75F87" w:rsidRPr="00B75F87" w:rsidRDefault="00B75F87" w:rsidP="00B75F87">
            <w:pPr>
              <w:rPr>
                <w:b/>
              </w:rPr>
            </w:pPr>
            <w:r w:rsidRPr="00B75F87">
              <w:rPr>
                <w:b/>
              </w:rPr>
              <w:t>Phi</w:t>
            </w:r>
            <w:r>
              <w:rPr>
                <w:b/>
              </w:rPr>
              <w:t>lippine Republic</w:t>
            </w:r>
          </w:p>
        </w:tc>
        <w:tc>
          <w:tcPr>
            <w:tcW w:w="4623" w:type="dxa"/>
          </w:tcPr>
          <w:p w:rsidR="00B75F87" w:rsidRPr="00B75F87" w:rsidRDefault="00B75F87" w:rsidP="00B75F87">
            <w:pPr>
              <w:rPr>
                <w:b/>
              </w:rPr>
            </w:pPr>
            <w:r>
              <w:rPr>
                <w:b/>
              </w:rPr>
              <w:t>US Imperial State</w:t>
            </w:r>
          </w:p>
        </w:tc>
      </w:tr>
      <w:tr w:rsidR="00B75F87" w:rsidTr="00B75F87">
        <w:tc>
          <w:tcPr>
            <w:tcW w:w="4622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Dictatiorial (May 24) to Revolutionary (June 23) government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Local governments and courts (June 18)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Cabinet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Malolos Congress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revenues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newspapers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State university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Malolos constitution</w:t>
            </w:r>
          </w:p>
        </w:tc>
        <w:tc>
          <w:tcPr>
            <w:tcW w:w="4623" w:type="dxa"/>
          </w:tcPr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Political activities and criminal justice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Sanitary campaigns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Cultivation of ilustrado friendships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release of Spanish prisoners held by the Philippines</w:t>
            </w:r>
          </w:p>
          <w:p w:rsidR="00B75F87" w:rsidRDefault="00B75F87" w:rsidP="00B75F87">
            <w:pPr>
              <w:pStyle w:val="ListParagraph"/>
              <w:numPr>
                <w:ilvl w:val="0"/>
                <w:numId w:val="8"/>
              </w:numPr>
            </w:pPr>
            <w:r>
              <w:t>Calling for evacuation of Manila suburbs</w:t>
            </w:r>
          </w:p>
        </w:tc>
      </w:tr>
    </w:tbl>
    <w:p w:rsidR="00B75F87" w:rsidRDefault="00C633B5" w:rsidP="00B75F87">
      <w:pPr>
        <w:pStyle w:val="ListParagraph"/>
        <w:numPr>
          <w:ilvl w:val="0"/>
          <w:numId w:val="7"/>
        </w:numPr>
      </w:pPr>
      <w:r>
        <w:t>Transnationality of Asia’s first republic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Ambassadors to lobby for Philippine independence sent to US, Japan, Australia, France, Spain, England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lastRenderedPageBreak/>
        <w:t>Felipe Agoncillo (US) appealed to American history and international law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Many of the campaigns, especially in publications, were waged in the language of “civilization” (e.g. favorable treatment of Spanish prisoners, Filipinos as civilized and cultured, unity of Filipinos, etc.)</w:t>
      </w:r>
    </w:p>
    <w:p w:rsidR="00C633B5" w:rsidRDefault="00C633B5" w:rsidP="00C633B5">
      <w:pPr>
        <w:pStyle w:val="ListParagraph"/>
        <w:numPr>
          <w:ilvl w:val="2"/>
          <w:numId w:val="7"/>
        </w:numPr>
      </w:pPr>
      <w:r>
        <w:t>Civilized natives – confirmed by Dewey, General Anderson, General Charles King</w:t>
      </w:r>
    </w:p>
    <w:p w:rsidR="00C633B5" w:rsidRDefault="00C633B5" w:rsidP="00C633B5">
      <w:pPr>
        <w:pStyle w:val="ListParagraph"/>
        <w:numPr>
          <w:ilvl w:val="0"/>
          <w:numId w:val="7"/>
        </w:numPr>
      </w:pPr>
      <w:r>
        <w:t>Filipino-American Encounters before the Phil-Am war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Crisis of martial masculinity for Americans having been psyched-up only to fight in a sham battle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A game of turf advancements and restraints made for insults of “cowards” to be hurled against US troops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Filipinos’ suspicions of US presence colored by race rumors (US looking for new slaves)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Beaten Spaniards adding to the intrigue/competition on who befriended the Americans more (homes, concerts, dances)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>“Itamo, the Insurrecto” (Philippine-American friendship)</w:t>
      </w:r>
    </w:p>
    <w:p w:rsidR="00C633B5" w:rsidRDefault="00C633B5" w:rsidP="00C633B5">
      <w:pPr>
        <w:pStyle w:val="ListParagraph"/>
        <w:numPr>
          <w:ilvl w:val="1"/>
          <w:numId w:val="7"/>
        </w:numPr>
      </w:pPr>
      <w:r>
        <w:t xml:space="preserve">Question of recognition </w:t>
      </w:r>
      <w:r w:rsidR="00F07AA7">
        <w:t>of the Philippines was ambiguous, some Americans on the ground recognizing it (Wilcox and Sargent’s reports)</w:t>
      </w:r>
    </w:p>
    <w:p w:rsidR="00F07AA7" w:rsidRDefault="00F07AA7" w:rsidP="00F07AA7">
      <w:pPr>
        <w:pStyle w:val="ListParagraph"/>
        <w:numPr>
          <w:ilvl w:val="0"/>
          <w:numId w:val="7"/>
        </w:numPr>
      </w:pPr>
      <w:r>
        <w:t>Treaty of Paris – Dec. 10, 1898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Spain cedes the Philippines to the US for the amount of $20 million (Article 3)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US admits Spanish ships and merchandise to the Philippine ports on the same terms as those of the US for a period of 10 years (Arts. 4 &amp; 5)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The property rights of private individuals, ecclesiastical bodies, and any other entities having legal capacity to acquire and possess property shall be respected (Art. 8)</w:t>
      </w:r>
    </w:p>
    <w:p w:rsidR="00F07AA7" w:rsidRDefault="00F07AA7" w:rsidP="00F07AA7">
      <w:pPr>
        <w:pStyle w:val="ListParagraph"/>
        <w:numPr>
          <w:ilvl w:val="1"/>
          <w:numId w:val="7"/>
        </w:numPr>
      </w:pPr>
      <w:r>
        <w:t>Spanish subjects are free to choose if they may still remain, they retain their rights of property, and to carry on their industry or profession (Art. 9)</w:t>
      </w:r>
    </w:p>
    <w:p w:rsidR="009D2773" w:rsidRDefault="00F07AA7" w:rsidP="00D72B7B">
      <w:pPr>
        <w:pStyle w:val="ListParagraph"/>
        <w:numPr>
          <w:ilvl w:val="1"/>
          <w:numId w:val="7"/>
        </w:numPr>
      </w:pPr>
      <w:r>
        <w:t>Civil rights and political status of the native inhabitants of the territories ceded to the US shall be determined by Congress (Art. 9)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Benevolent Assimilation Proclamation, Dec.21, 1898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US claimed sovereignty  over the Philippines, and ordered US troops to take over the whole archipelago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De-recognition of Philippine independence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Secretary of War Elihu Root, President William McKinley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Start of the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Minor Encounters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The San Juan Bridge Incident (Feb. 4)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Philippines’ Investigation Report</w:t>
      </w:r>
    </w:p>
    <w:p w:rsidR="00282E1A" w:rsidRDefault="00282E1A" w:rsidP="00282E1A">
      <w:pPr>
        <w:pStyle w:val="ListParagraph"/>
        <w:numPr>
          <w:ilvl w:val="2"/>
          <w:numId w:val="7"/>
        </w:numPr>
      </w:pPr>
      <w:r>
        <w:t>Ratification if the Treaty of Paris by the US Congress (Feb. 6)</w:t>
      </w:r>
    </w:p>
    <w:p w:rsidR="00282E1A" w:rsidRDefault="00282E1A" w:rsidP="00282E1A">
      <w:pPr>
        <w:pStyle w:val="ListParagraph"/>
        <w:numPr>
          <w:ilvl w:val="0"/>
          <w:numId w:val="7"/>
        </w:numPr>
      </w:pPr>
      <w:r>
        <w:t>First Phase: Conventional War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First Period of the War – struggle over recognition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t>Philippine exhortation of civilization in the form of the Republic upholding of “science, technology, and education”</w:t>
      </w:r>
    </w:p>
    <w:p w:rsidR="00282E1A" w:rsidRDefault="00282E1A" w:rsidP="00282E1A">
      <w:pPr>
        <w:pStyle w:val="ListParagraph"/>
        <w:numPr>
          <w:ilvl w:val="1"/>
          <w:numId w:val="7"/>
        </w:numPr>
      </w:pPr>
      <w:r>
        <w:lastRenderedPageBreak/>
        <w:t>US policy of attraction – recognition of ilustrados, establishing a civil government, recognition of Philippine Scouts but organized according to tribal affinities</w:t>
      </w:r>
    </w:p>
    <w:p w:rsidR="002B22AE" w:rsidRDefault="002B22AE" w:rsidP="002B22AE">
      <w:pPr>
        <w:pStyle w:val="ListParagraph"/>
        <w:numPr>
          <w:ilvl w:val="0"/>
          <w:numId w:val="7"/>
        </w:numPr>
      </w:pPr>
      <w:r>
        <w:t>Race as a crucial factor in US Debates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Anti-imperialists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Symapthetic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Acknowledge Filipinos as civilized race and recognized the Republic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African Americans equated annexation as new Jim Crow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Not Sympathetic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Racial and moral corruption of America</w:t>
      </w:r>
    </w:p>
    <w:p w:rsidR="002B22AE" w:rsidRDefault="002B22AE" w:rsidP="002B22AE">
      <w:pPr>
        <w:pStyle w:val="ListParagraph"/>
        <w:numPr>
          <w:ilvl w:val="3"/>
          <w:numId w:val="7"/>
        </w:numPr>
      </w:pPr>
      <w:r>
        <w:t>Competition to white labor</w:t>
      </w:r>
    </w:p>
    <w:p w:rsidR="002B22AE" w:rsidRDefault="002B22AE" w:rsidP="002B22AE">
      <w:pPr>
        <w:pStyle w:val="ListParagraph"/>
        <w:numPr>
          <w:ilvl w:val="1"/>
          <w:numId w:val="7"/>
        </w:numPr>
      </w:pPr>
      <w:r>
        <w:t>Imperialists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Americans as Anglo-Saxons, thus predisposal to rule the world</w:t>
      </w:r>
    </w:p>
    <w:p w:rsidR="002B22AE" w:rsidRDefault="002B22AE" w:rsidP="002B22AE">
      <w:pPr>
        <w:pStyle w:val="ListParagraph"/>
        <w:numPr>
          <w:ilvl w:val="2"/>
          <w:numId w:val="7"/>
        </w:numPr>
      </w:pPr>
      <w:r>
        <w:t>Multiplicity of tribes as anarchy, not as nation</w:t>
      </w:r>
    </w:p>
    <w:p w:rsidR="00595EE0" w:rsidRDefault="00595EE0" w:rsidP="00595EE0">
      <w:pPr>
        <w:pStyle w:val="ListParagraph"/>
        <w:numPr>
          <w:ilvl w:val="0"/>
          <w:numId w:val="7"/>
        </w:numPr>
      </w:pPr>
      <w:r>
        <w:t>Second Phase: Guerilla War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Started Nov. 1899 by the Philippine army (learned tactics from Cubans, Boers)</w:t>
      </w:r>
    </w:p>
    <w:p w:rsidR="00595EE0" w:rsidRDefault="00595EE0" w:rsidP="00595EE0">
      <w:pPr>
        <w:pStyle w:val="ListParagraph"/>
        <w:numPr>
          <w:ilvl w:val="1"/>
          <w:numId w:val="7"/>
        </w:numPr>
      </w:pPr>
      <w:r>
        <w:t>“High price” of empire might sway American public opinion</w:t>
      </w:r>
      <w:r w:rsidR="009D63A7">
        <w:t xml:space="preserve"> and politicians</w:t>
      </w:r>
    </w:p>
    <w:p w:rsidR="00595EE0" w:rsidRDefault="009D63A7" w:rsidP="00595EE0">
      <w:pPr>
        <w:pStyle w:val="ListParagraph"/>
        <w:numPr>
          <w:ilvl w:val="1"/>
          <w:numId w:val="7"/>
        </w:numPr>
      </w:pPr>
      <w:r>
        <w:t>Reasons for delay were mostly political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Decentralized – Aguinaldo mistreated the rural base (I</w:t>
      </w:r>
      <w:r w:rsidR="00FE0305">
        <w:t>n</w:t>
      </w:r>
      <w:r>
        <w:t>dependencia vs. Kalayaan motives)</w:t>
      </w:r>
    </w:p>
    <w:p w:rsidR="009D63A7" w:rsidRDefault="009D63A7" w:rsidP="009D63A7">
      <w:pPr>
        <w:pStyle w:val="ListParagraph"/>
        <w:numPr>
          <w:ilvl w:val="2"/>
          <w:numId w:val="7"/>
        </w:numPr>
      </w:pPr>
      <w:r>
        <w:t>Uncivilized – derail bid for international recognition</w:t>
      </w:r>
    </w:p>
    <w:p w:rsidR="00FE0305" w:rsidRDefault="00FE0305" w:rsidP="00FE0305">
      <w:pPr>
        <w:pStyle w:val="ListParagraph"/>
        <w:numPr>
          <w:ilvl w:val="0"/>
          <w:numId w:val="7"/>
        </w:numPr>
      </w:pPr>
      <w:r>
        <w:t>Amigo Warfare</w:t>
      </w:r>
    </w:p>
    <w:p w:rsidR="00FE0305" w:rsidRDefault="00FE0305" w:rsidP="00FE0305">
      <w:pPr>
        <w:pStyle w:val="ListParagraph"/>
        <w:numPr>
          <w:ilvl w:val="1"/>
          <w:numId w:val="7"/>
        </w:numPr>
      </w:pPr>
      <w:r>
        <w:t>Villagers supported guerillas with cover, food, money, and information</w:t>
      </w:r>
    </w:p>
    <w:p w:rsidR="00FE0305" w:rsidRDefault="00FE0305" w:rsidP="00FE0305">
      <w:pPr>
        <w:pStyle w:val="ListParagraph"/>
        <w:numPr>
          <w:ilvl w:val="2"/>
          <w:numId w:val="7"/>
        </w:numPr>
      </w:pPr>
      <w:r>
        <w:t xml:space="preserve">“Amigo Warfare” especially among the principalia class who supplied the guides, interpreters, </w:t>
      </w:r>
      <w:r w:rsidR="0099359A">
        <w:t>and municipal officials  of the US army created confusion and frustration</w:t>
      </w:r>
    </w:p>
    <w:p w:rsidR="0099359A" w:rsidRDefault="0099359A" w:rsidP="00FE0305">
      <w:pPr>
        <w:pStyle w:val="ListParagraph"/>
        <w:numPr>
          <w:ilvl w:val="2"/>
          <w:numId w:val="7"/>
        </w:numPr>
      </w:pPr>
      <w:r>
        <w:t>Deception racialized by US troops as a typical oriental trait</w:t>
      </w:r>
    </w:p>
    <w:p w:rsidR="0099359A" w:rsidRDefault="0099359A" w:rsidP="0099359A">
      <w:pPr>
        <w:pStyle w:val="ListParagraph"/>
        <w:numPr>
          <w:ilvl w:val="3"/>
          <w:numId w:val="7"/>
        </w:numPr>
      </w:pPr>
      <w:r>
        <w:t>Started to confuse the lines between combatants and non-combatants</w:t>
      </w:r>
    </w:p>
    <w:p w:rsidR="0099359A" w:rsidRDefault="0099359A" w:rsidP="0099359A">
      <w:pPr>
        <w:pStyle w:val="ListParagraph"/>
        <w:numPr>
          <w:ilvl w:val="0"/>
          <w:numId w:val="7"/>
        </w:numPr>
      </w:pPr>
      <w:r>
        <w:t>Racializing Warfare: US Army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Terminological shifts – From early racial slurs by US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Developed from the ground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Racial exterminist impulses of officers and troops</w:t>
      </w:r>
    </w:p>
    <w:p w:rsidR="0099359A" w:rsidRDefault="0099359A" w:rsidP="0099359A">
      <w:pPr>
        <w:pStyle w:val="ListParagraph"/>
        <w:numPr>
          <w:ilvl w:val="1"/>
          <w:numId w:val="7"/>
        </w:numPr>
      </w:pPr>
      <w:r>
        <w:t>No distinction in the torture of combatants and civilians, and laughing at it (e.g. Water curse)</w:t>
      </w:r>
    </w:p>
    <w:p w:rsidR="0099359A" w:rsidRDefault="00844666" w:rsidP="0099359A">
      <w:pPr>
        <w:pStyle w:val="ListParagraph"/>
        <w:numPr>
          <w:ilvl w:val="1"/>
          <w:numId w:val="7"/>
        </w:numPr>
      </w:pPr>
      <w:r>
        <w:t>“No prisoners” orders – killing of prisoners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Killing of civilians</w:t>
      </w:r>
    </w:p>
    <w:p w:rsidR="00844666" w:rsidRDefault="00844666" w:rsidP="0099359A">
      <w:pPr>
        <w:pStyle w:val="ListParagraph"/>
        <w:numPr>
          <w:ilvl w:val="1"/>
          <w:numId w:val="7"/>
        </w:numPr>
      </w:pPr>
      <w:r>
        <w:t>Balangiga, Samar as a “howling wilderness”</w:t>
      </w:r>
    </w:p>
    <w:p w:rsidR="00844666" w:rsidRDefault="00844666" w:rsidP="00844666">
      <w:pPr>
        <w:pStyle w:val="ListParagraph"/>
        <w:numPr>
          <w:ilvl w:val="0"/>
          <w:numId w:val="7"/>
        </w:numPr>
      </w:pPr>
      <w:r>
        <w:t>US justification of violence</w:t>
      </w:r>
    </w:p>
    <w:p w:rsidR="00844666" w:rsidRDefault="00844666" w:rsidP="00844666">
      <w:pPr>
        <w:pStyle w:val="ListParagraph"/>
        <w:numPr>
          <w:ilvl w:val="1"/>
          <w:numId w:val="7"/>
        </w:numPr>
      </w:pPr>
      <w:r>
        <w:t>Justified on basis of race, an issue understood by both Americans government and public, with few exceptions (e.g. Bigalow)</w:t>
      </w:r>
    </w:p>
    <w:p w:rsidR="001C4127" w:rsidRDefault="001C4127" w:rsidP="001C4127">
      <w:pPr>
        <w:pStyle w:val="ListParagraph"/>
        <w:numPr>
          <w:ilvl w:val="2"/>
          <w:numId w:val="7"/>
        </w:numPr>
      </w:pPr>
      <w:r>
        <w:t>Guerilla war as savage war (outside of moral legal standards) those who adopted it lost claims of limited violence and mercy</w:t>
      </w:r>
    </w:p>
    <w:p w:rsidR="001C4127" w:rsidRDefault="00004C32" w:rsidP="001C4127">
      <w:pPr>
        <w:pStyle w:val="ListParagraph"/>
        <w:numPr>
          <w:ilvl w:val="2"/>
          <w:numId w:val="7"/>
        </w:numPr>
      </w:pPr>
      <w:r>
        <w:t>Guerilla war was tactical for whites, ethnological for non-whites. Atrocities have Asiatic roots, and US troops only borrowed it</w:t>
      </w:r>
    </w:p>
    <w:p w:rsidR="00004C32" w:rsidRDefault="00004C32" w:rsidP="001C4127">
      <w:pPr>
        <w:pStyle w:val="ListParagraph"/>
        <w:numPr>
          <w:ilvl w:val="2"/>
          <w:numId w:val="7"/>
        </w:numPr>
      </w:pPr>
      <w:r>
        <w:lastRenderedPageBreak/>
        <w:t>The Macabebes did it</w:t>
      </w:r>
    </w:p>
    <w:p w:rsidR="00004C32" w:rsidRDefault="00004C32" w:rsidP="00004C32">
      <w:pPr>
        <w:pStyle w:val="ListParagraph"/>
        <w:numPr>
          <w:ilvl w:val="2"/>
          <w:numId w:val="7"/>
        </w:numPr>
      </w:pPr>
      <w:r>
        <w:t>Degeneration – by-product of civilizational meltdown. Had scientific groundings</w:t>
      </w:r>
      <w:r w:rsidR="003036A6">
        <w:t xml:space="preserve"> in the imperials would caused by soldiers’ race tensions with immediate environment, like a disease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Aguinaldo’s Trail, 1899-1900</w:t>
      </w:r>
    </w:p>
    <w:p w:rsidR="00B80F25" w:rsidRDefault="00B80F25" w:rsidP="00B80F25">
      <w:pPr>
        <w:pStyle w:val="ListParagraph"/>
        <w:numPr>
          <w:ilvl w:val="2"/>
          <w:numId w:val="7"/>
        </w:numPr>
      </w:pPr>
      <w:r>
        <w:t xml:space="preserve">Battle of Tirad Pass, </w:t>
      </w:r>
      <w:r w:rsidR="00AA6DBC">
        <w:t xml:space="preserve">General Gregorio del Pilar, </w:t>
      </w:r>
      <w:r>
        <w:t>Dec. 1899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>The Capture of Aguinaldo, Mar. 23, 1901</w:t>
      </w:r>
    </w:p>
    <w:p w:rsidR="00B80F25" w:rsidRDefault="00B80F25" w:rsidP="00B80F25">
      <w:pPr>
        <w:pStyle w:val="ListParagraph"/>
        <w:numPr>
          <w:ilvl w:val="1"/>
          <w:numId w:val="7"/>
        </w:numPr>
      </w:pPr>
      <w:r>
        <w:t xml:space="preserve">Surrender of Malvar, the last of </w:t>
      </w:r>
      <w:r w:rsidR="008C208E">
        <w:t>the generals. Apr. 16, 1902</w:t>
      </w:r>
    </w:p>
    <w:p w:rsidR="003C32F4" w:rsidRDefault="009C386E" w:rsidP="009C386E">
      <w:pPr>
        <w:pStyle w:val="ListParagraph"/>
        <w:numPr>
          <w:ilvl w:val="0"/>
          <w:numId w:val="7"/>
        </w:numPr>
      </w:pPr>
      <w:r>
        <w:t>Was war over?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Civil government (July 4, 1901)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Insurrection declared over (July 4, 1902)</w:t>
      </w:r>
    </w:p>
    <w:p w:rsidR="009C386E" w:rsidRDefault="009C386E" w:rsidP="009C386E">
      <w:pPr>
        <w:pStyle w:val="ListParagraph"/>
        <w:numPr>
          <w:ilvl w:val="1"/>
          <w:numId w:val="7"/>
        </w:numPr>
      </w:pPr>
      <w:r>
        <w:t>Army “pacification” campaigns of destruction, starvation and disease continued after 1902</w:t>
      </w:r>
    </w:p>
    <w:p w:rsidR="00CD5ECD" w:rsidRDefault="00CD5ECD" w:rsidP="009C386E">
      <w:pPr>
        <w:pStyle w:val="ListParagraph"/>
        <w:numPr>
          <w:ilvl w:val="1"/>
          <w:numId w:val="7"/>
        </w:numPr>
      </w:pPr>
      <w:r>
        <w:t>Civil government’s repressive laws</w:t>
      </w:r>
    </w:p>
    <w:p w:rsidR="00CD5ECD" w:rsidRDefault="00CD5ECD" w:rsidP="00CD5ECD">
      <w:pPr>
        <w:pStyle w:val="ListParagraph"/>
        <w:numPr>
          <w:ilvl w:val="0"/>
          <w:numId w:val="7"/>
        </w:numPr>
      </w:pPr>
      <w:r>
        <w:t>Civil Laws in the context of war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Sedition Law (Nov. 1901) Imposed death penalty or long term imprisonment or anyone agitating for Independence even though peaceful means.</w:t>
      </w:r>
    </w:p>
    <w:p w:rsidR="00CD5ECD" w:rsidRDefault="00CD5ECD" w:rsidP="00CD5ECD">
      <w:pPr>
        <w:pStyle w:val="ListParagraph"/>
        <w:numPr>
          <w:ilvl w:val="1"/>
          <w:numId w:val="7"/>
        </w:numPr>
      </w:pPr>
      <w:r>
        <w:t>Brigandage Act (Nov. 1902) Giving aid to brigands can be punished by imprisonment of up to 20 years.</w:t>
      </w:r>
    </w:p>
    <w:p w:rsidR="00B70BCF" w:rsidRDefault="00D70CAE" w:rsidP="00D72B7B">
      <w:pPr>
        <w:pStyle w:val="ListParagraph"/>
        <w:numPr>
          <w:ilvl w:val="1"/>
          <w:numId w:val="7"/>
        </w:numPr>
      </w:pPr>
      <w:r>
        <w:t>Reconcentration Act (Jun</w:t>
      </w:r>
      <w:r w:rsidR="00637FA4">
        <w:t>. 1903) Empowered officials to move all inhabitants of a village.</w:t>
      </w:r>
    </w:p>
    <w:p w:rsidR="007E740A" w:rsidRDefault="007E740A" w:rsidP="006264C2">
      <w:pPr>
        <w:pStyle w:val="Heading1"/>
      </w:pPr>
      <w:r>
        <w:t>Taft Era (1901-1913)</w:t>
      </w:r>
    </w:p>
    <w:p w:rsidR="007E740A" w:rsidRDefault="007E740A" w:rsidP="007E740A">
      <w:pPr>
        <w:pStyle w:val="ListParagraph"/>
        <w:numPr>
          <w:ilvl w:val="0"/>
          <w:numId w:val="3"/>
        </w:numPr>
      </w:pPr>
      <w:r>
        <w:t>The Philippines under American Rule</w:t>
      </w:r>
    </w:p>
    <w:p w:rsidR="008304F4" w:rsidRDefault="008304F4" w:rsidP="007E740A">
      <w:pPr>
        <w:pStyle w:val="ListParagraph"/>
        <w:numPr>
          <w:ilvl w:val="0"/>
          <w:numId w:val="3"/>
        </w:numPr>
      </w:pPr>
      <w:r>
        <w:t>The Taft Era (1901-1913)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William Howard Taft (1857-1930)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1900-1901 Head, 2</w:t>
      </w:r>
      <w:r w:rsidRPr="008304F4">
        <w:rPr>
          <w:vertAlign w:val="superscript"/>
        </w:rPr>
        <w:t>nd</w:t>
      </w:r>
      <w:r>
        <w:t xml:space="preserve"> Philippine Commission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1901-1903 Civil Governor, Philippine Islands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1904-1908 Secretary of War, United States</w:t>
      </w:r>
    </w:p>
    <w:p w:rsidR="008304F4" w:rsidRDefault="008304F4" w:rsidP="008304F4">
      <w:pPr>
        <w:pStyle w:val="ListParagraph"/>
        <w:numPr>
          <w:ilvl w:val="1"/>
          <w:numId w:val="3"/>
        </w:numPr>
      </w:pPr>
      <w:r>
        <w:t>1909-1913 President, United States</w:t>
      </w:r>
    </w:p>
    <w:p w:rsidR="00A86044" w:rsidRDefault="00A86044" w:rsidP="00A86044">
      <w:pPr>
        <w:pStyle w:val="ListParagraph"/>
        <w:numPr>
          <w:ilvl w:val="0"/>
          <w:numId w:val="3"/>
        </w:numPr>
      </w:pPr>
      <w:r>
        <w:t>The American Colonial Government</w:t>
      </w:r>
    </w:p>
    <w:p w:rsidR="00A86044" w:rsidRDefault="00A86044" w:rsidP="00A86044">
      <w:pPr>
        <w:pStyle w:val="ListParagraph"/>
        <w:numPr>
          <w:ilvl w:val="1"/>
          <w:numId w:val="3"/>
        </w:numPr>
      </w:pPr>
      <w:r>
        <w:t>Philippine Commissions</w:t>
      </w:r>
    </w:p>
    <w:p w:rsidR="00A86044" w:rsidRDefault="00A86044" w:rsidP="00A86044">
      <w:pPr>
        <w:pStyle w:val="ListParagraph"/>
        <w:numPr>
          <w:ilvl w:val="2"/>
          <w:numId w:val="3"/>
        </w:numPr>
      </w:pPr>
      <w:r>
        <w:t>Schurman Commission (1</w:t>
      </w:r>
      <w:r w:rsidRPr="00A86044">
        <w:rPr>
          <w:vertAlign w:val="superscript"/>
        </w:rPr>
        <w:t>st</w:t>
      </w:r>
      <w:r>
        <w:t>)</w:t>
      </w:r>
    </w:p>
    <w:p w:rsidR="00A86044" w:rsidRDefault="00A86044" w:rsidP="00A86044">
      <w:pPr>
        <w:pStyle w:val="ListParagraph"/>
        <w:numPr>
          <w:ilvl w:val="3"/>
          <w:numId w:val="3"/>
        </w:numPr>
      </w:pPr>
      <w:r>
        <w:t>Recommendations: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Civil Government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Bicameral legislature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Public education system</w:t>
      </w:r>
    </w:p>
    <w:p w:rsidR="00A86044" w:rsidRDefault="00A86044" w:rsidP="00A86044">
      <w:pPr>
        <w:pStyle w:val="ListParagraph"/>
        <w:numPr>
          <w:ilvl w:val="4"/>
          <w:numId w:val="3"/>
        </w:numPr>
      </w:pPr>
      <w:r>
        <w:t>Separate finances for the insular government</w:t>
      </w:r>
    </w:p>
    <w:p w:rsidR="001F509A" w:rsidRDefault="001F509A" w:rsidP="001F509A">
      <w:pPr>
        <w:pStyle w:val="ListParagraph"/>
        <w:numPr>
          <w:ilvl w:val="3"/>
          <w:numId w:val="3"/>
        </w:numPr>
      </w:pPr>
      <w:r>
        <w:t>First Philippine Commission in 1899 – Jacob G. Schurman, Admiral Dewey, Charles Denby, Dean C. Worcester, and Gen. Elwell C. Otis</w:t>
      </w:r>
    </w:p>
    <w:p w:rsidR="00E0762D" w:rsidRDefault="00E0762D" w:rsidP="00E0762D">
      <w:pPr>
        <w:pStyle w:val="ListParagraph"/>
        <w:numPr>
          <w:ilvl w:val="2"/>
          <w:numId w:val="3"/>
        </w:numPr>
      </w:pPr>
      <w:r>
        <w:t>Taft Commission (2</w:t>
      </w:r>
      <w:r w:rsidRPr="00E0762D">
        <w:rPr>
          <w:vertAlign w:val="superscript"/>
        </w:rPr>
        <w:t>nd</w:t>
      </w:r>
      <w:r>
        <w:t>)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 xml:space="preserve">“Measures adopted should be made to conform to their customs, habits and even prejudices consistent with the requisites of just and </w:t>
      </w:r>
      <w:r>
        <w:lastRenderedPageBreak/>
        <w:t>effective government.” From McKinley’s Instruction to the Second Commission</w:t>
      </w:r>
    </w:p>
    <w:p w:rsidR="00E0762D" w:rsidRDefault="00E0762D" w:rsidP="00E0762D">
      <w:pPr>
        <w:pStyle w:val="ListParagraph"/>
        <w:numPr>
          <w:ilvl w:val="3"/>
          <w:numId w:val="3"/>
        </w:numPr>
      </w:pPr>
      <w:r>
        <w:t>Shift to Civil Government: July 4, 1901</w:t>
      </w:r>
    </w:p>
    <w:p w:rsidR="00F77F38" w:rsidRDefault="00F77F38" w:rsidP="00E0762D">
      <w:pPr>
        <w:pStyle w:val="ListParagraph"/>
        <w:numPr>
          <w:ilvl w:val="3"/>
          <w:numId w:val="3"/>
        </w:numPr>
      </w:pPr>
      <w:r>
        <w:t>The Taft Commission in 1900 – Dean C. Worcester, Henry C. Ide, William H. Taft, Bernard Moses, Luke E. Wright</w:t>
      </w:r>
    </w:p>
    <w:p w:rsidR="00DA2780" w:rsidRDefault="00DA2780" w:rsidP="00DA2780">
      <w:pPr>
        <w:pStyle w:val="ListParagraph"/>
        <w:numPr>
          <w:ilvl w:val="1"/>
          <w:numId w:val="3"/>
        </w:numPr>
      </w:pPr>
      <w:r>
        <w:t>Political Reorganizations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Municipal Code (Jan. 31,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Provincial Code (Feb. 6, 1901)</w:t>
      </w:r>
    </w:p>
    <w:p w:rsidR="00DA2780" w:rsidRDefault="00DA2780" w:rsidP="00DA2780">
      <w:pPr>
        <w:pStyle w:val="ListParagraph"/>
        <w:numPr>
          <w:ilvl w:val="2"/>
          <w:numId w:val="3"/>
        </w:numPr>
      </w:pPr>
      <w:r>
        <w:t>Voting qualifications: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At least 20 years old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6 months residency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Held local position in the town government before US occupation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Owned Real Property worth at least P500 or paid annual taxes worth P30</w:t>
      </w:r>
    </w:p>
    <w:p w:rsidR="00DA2780" w:rsidRDefault="00DA2780" w:rsidP="00DA2780">
      <w:pPr>
        <w:pStyle w:val="ListParagraph"/>
        <w:numPr>
          <w:ilvl w:val="3"/>
          <w:numId w:val="3"/>
        </w:numPr>
      </w:pPr>
      <w:r>
        <w:t>Literacy in English or Spanish</w:t>
      </w:r>
    </w:p>
    <w:p w:rsidR="00E25972" w:rsidRDefault="00E25972" w:rsidP="00E25972">
      <w:pPr>
        <w:pStyle w:val="ListParagraph"/>
        <w:numPr>
          <w:ilvl w:val="1"/>
          <w:numId w:val="3"/>
        </w:numPr>
      </w:pPr>
      <w:r>
        <w:t>Laboratory of Democracy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The Friar lands Policy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Civil Service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School System</w:t>
      </w:r>
    </w:p>
    <w:p w:rsidR="00E25972" w:rsidRDefault="00E25972" w:rsidP="00E25972">
      <w:pPr>
        <w:pStyle w:val="ListParagraph"/>
        <w:numPr>
          <w:ilvl w:val="2"/>
          <w:numId w:val="3"/>
        </w:numPr>
      </w:pPr>
      <w:r>
        <w:t>Public Health</w:t>
      </w:r>
    </w:p>
    <w:p w:rsidR="0062518C" w:rsidRDefault="0062518C" w:rsidP="0062518C">
      <w:pPr>
        <w:pStyle w:val="ListParagraph"/>
        <w:numPr>
          <w:ilvl w:val="0"/>
          <w:numId w:val="3"/>
        </w:numPr>
      </w:pPr>
      <w:r>
        <w:t>Turn of the Century Philippine Society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10% Upper Class (Elites)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90% Under class</w:t>
      </w:r>
    </w:p>
    <w:p w:rsidR="0062518C" w:rsidRDefault="0062518C" w:rsidP="0062518C">
      <w:pPr>
        <w:pStyle w:val="ListParagraph"/>
        <w:numPr>
          <w:ilvl w:val="1"/>
          <w:numId w:val="3"/>
        </w:numPr>
      </w:pPr>
      <w:r>
        <w:t>4 Types of Elites by location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middle sector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Urban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Municipal elites</w:t>
      </w:r>
    </w:p>
    <w:p w:rsidR="0062518C" w:rsidRDefault="0062518C" w:rsidP="0062518C">
      <w:pPr>
        <w:pStyle w:val="ListParagraph"/>
        <w:numPr>
          <w:ilvl w:val="2"/>
          <w:numId w:val="3"/>
        </w:numPr>
      </w:pPr>
      <w:r>
        <w:t>Provincial elites</w:t>
      </w:r>
    </w:p>
    <w:p w:rsidR="00A81914" w:rsidRDefault="00A81914" w:rsidP="00A81914">
      <w:pPr>
        <w:pStyle w:val="ListParagraph"/>
        <w:numPr>
          <w:ilvl w:val="0"/>
          <w:numId w:val="3"/>
        </w:numPr>
      </w:pPr>
      <w:r>
        <w:t>The Urban Ilustrados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Urban elites played important roles at the beginning of American rule (from the military to the early civil administration).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Partido Federal had Taft as patron. Only party allowed to exist until 1906.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>Pardo de Tavera, Legarda, and Luzuriaga to the Philippine Commission</w:t>
      </w:r>
    </w:p>
    <w:p w:rsidR="00A81914" w:rsidRDefault="00A81914" w:rsidP="00A81914">
      <w:pPr>
        <w:pStyle w:val="ListParagraph"/>
        <w:numPr>
          <w:ilvl w:val="1"/>
          <w:numId w:val="3"/>
        </w:numPr>
      </w:pPr>
      <w:r>
        <w:t xml:space="preserve">No elections in </w:t>
      </w:r>
      <w:r w:rsidR="0014491D">
        <w:t>M</w:t>
      </w:r>
      <w:r>
        <w:t>anila until 1907.</w:t>
      </w:r>
    </w:p>
    <w:p w:rsidR="0088771B" w:rsidRDefault="0088771B" w:rsidP="0088771B">
      <w:pPr>
        <w:pStyle w:val="ListParagraph"/>
        <w:numPr>
          <w:ilvl w:val="0"/>
          <w:numId w:val="3"/>
        </w:numPr>
      </w:pPr>
      <w:r>
        <w:t>Political Empowerment of Provincial Governors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Electoral system linked municipalities to provincial capitals</w:t>
      </w:r>
    </w:p>
    <w:p w:rsidR="0088771B" w:rsidRDefault="0088771B" w:rsidP="0088771B">
      <w:pPr>
        <w:pStyle w:val="ListParagraph"/>
        <w:numPr>
          <w:ilvl w:val="1"/>
          <w:numId w:val="3"/>
        </w:numPr>
      </w:pPr>
      <w:r>
        <w:t>Provincial Board (beginning 1901)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Governor – Filipino</w:t>
      </w:r>
    </w:p>
    <w:p w:rsidR="0088771B" w:rsidRDefault="0088771B" w:rsidP="0088771B">
      <w:pPr>
        <w:pStyle w:val="ListParagraph"/>
        <w:numPr>
          <w:ilvl w:val="2"/>
          <w:numId w:val="3"/>
        </w:numPr>
      </w:pPr>
      <w:r>
        <w:t>Treasurer – American. Filipino by 1916</w:t>
      </w:r>
    </w:p>
    <w:p w:rsidR="0088771B" w:rsidRDefault="0088771B" w:rsidP="00FC5EB4">
      <w:pPr>
        <w:pStyle w:val="ListParagraph"/>
        <w:numPr>
          <w:ilvl w:val="2"/>
          <w:numId w:val="3"/>
        </w:numPr>
      </w:pPr>
      <w:r>
        <w:t>Supervisor – American. Filipino by 1906</w:t>
      </w:r>
    </w:p>
    <w:p w:rsidR="00FC5EB4" w:rsidRDefault="00FC5EB4" w:rsidP="00FC5EB4">
      <w:pPr>
        <w:pStyle w:val="ListParagraph"/>
        <w:numPr>
          <w:ilvl w:val="1"/>
          <w:numId w:val="3"/>
        </w:numPr>
      </w:pPr>
      <w:r>
        <w:t>To be elected governor: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Form alliances</w:t>
      </w:r>
    </w:p>
    <w:p w:rsidR="00FC5EB4" w:rsidRDefault="00FC5EB4" w:rsidP="00FC5EB4">
      <w:pPr>
        <w:pStyle w:val="ListParagraph"/>
        <w:numPr>
          <w:ilvl w:val="2"/>
          <w:numId w:val="3"/>
        </w:numPr>
      </w:pPr>
      <w:r>
        <w:t>Support of local American officials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Highly restricted suffrage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lastRenderedPageBreak/>
        <w:t>Elected governors had constituencies as foundation of political power</w:t>
      </w:r>
    </w:p>
    <w:p w:rsidR="004D1A19" w:rsidRDefault="004D1A19" w:rsidP="004D1A19">
      <w:pPr>
        <w:pStyle w:val="ListParagraph"/>
        <w:numPr>
          <w:ilvl w:val="0"/>
          <w:numId w:val="3"/>
        </w:numPr>
      </w:pPr>
      <w:r>
        <w:t>The National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Philippine Bill of 1902 (Cooper Act)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Bicameral legislature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Upper House: Philippine Commission</w:t>
      </w:r>
    </w:p>
    <w:p w:rsidR="004D1A19" w:rsidRDefault="004D1A19" w:rsidP="004D1A19">
      <w:pPr>
        <w:pStyle w:val="ListParagraph"/>
        <w:numPr>
          <w:ilvl w:val="2"/>
          <w:numId w:val="3"/>
        </w:numPr>
      </w:pPr>
      <w:r>
        <w:t>Lower House: Philippine Assembly</w:t>
      </w:r>
    </w:p>
    <w:p w:rsidR="004D1A19" w:rsidRDefault="004D1A19" w:rsidP="004D1A19">
      <w:pPr>
        <w:pStyle w:val="ListParagraph"/>
        <w:numPr>
          <w:ilvl w:val="1"/>
          <w:numId w:val="3"/>
        </w:numPr>
      </w:pPr>
      <w:r>
        <w:t>January 30, 1907 national elections</w:t>
      </w:r>
    </w:p>
    <w:p w:rsidR="00BE4A7B" w:rsidRDefault="00BE4A7B" w:rsidP="00BE4A7B">
      <w:pPr>
        <w:pStyle w:val="ListParagraph"/>
        <w:numPr>
          <w:ilvl w:val="0"/>
          <w:numId w:val="3"/>
        </w:numPr>
      </w:pPr>
      <w:r>
        <w:t>A Realignment of power in 1907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>Shift of power from urban to provincial ilustrados</w:t>
      </w:r>
    </w:p>
    <w:p w:rsidR="00BE4A7B" w:rsidRDefault="00BE4A7B" w:rsidP="00BE4A7B">
      <w:pPr>
        <w:pStyle w:val="ListParagraph"/>
        <w:numPr>
          <w:ilvl w:val="1"/>
          <w:numId w:val="3"/>
        </w:numPr>
      </w:pPr>
      <w:r>
        <w:t xml:space="preserve">What happened to the </w:t>
      </w:r>
      <w:r>
        <w:rPr>
          <w:i/>
        </w:rPr>
        <w:t>Federalistas</w:t>
      </w:r>
      <w:r>
        <w:t>?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>From Statehood to independence platform</w:t>
      </w:r>
    </w:p>
    <w:p w:rsidR="00BE4A7B" w:rsidRDefault="00BE4A7B" w:rsidP="00BE4A7B">
      <w:pPr>
        <w:pStyle w:val="ListParagraph"/>
        <w:numPr>
          <w:ilvl w:val="2"/>
          <w:numId w:val="3"/>
        </w:numPr>
      </w:pPr>
      <w:r>
        <w:t xml:space="preserve">Became </w:t>
      </w:r>
      <w:r>
        <w:rPr>
          <w:i/>
        </w:rPr>
        <w:t>Partido Nacional Progresista</w:t>
      </w:r>
      <w:r>
        <w:t xml:space="preserve"> in 1907</w:t>
      </w:r>
    </w:p>
    <w:p w:rsidR="00546383" w:rsidRDefault="00546383" w:rsidP="00546383">
      <w:pPr>
        <w:pStyle w:val="ListParagraph"/>
        <w:numPr>
          <w:ilvl w:val="0"/>
          <w:numId w:val="3"/>
        </w:numPr>
      </w:pPr>
      <w:r>
        <w:t>From provincial to national politics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Electoral system: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Confirmed the existing social structure</w:t>
      </w:r>
    </w:p>
    <w:p w:rsidR="00546383" w:rsidRDefault="00546383" w:rsidP="00546383">
      <w:pPr>
        <w:pStyle w:val="ListParagraph"/>
        <w:numPr>
          <w:ilvl w:val="2"/>
          <w:numId w:val="3"/>
        </w:numPr>
      </w:pPr>
      <w:r>
        <w:t>Provided local elites with an institution upon which to expand their influence in government</w:t>
      </w:r>
    </w:p>
    <w:p w:rsidR="00546383" w:rsidRDefault="00546383" w:rsidP="00546383">
      <w:pPr>
        <w:pStyle w:val="ListParagraph"/>
        <w:numPr>
          <w:ilvl w:val="1"/>
          <w:numId w:val="3"/>
        </w:numPr>
      </w:pPr>
      <w:r>
        <w:t>Nacionalista Party – from mergers of several nationalist parties of provincial elites. March 12, 1907</w:t>
      </w:r>
    </w:p>
    <w:p w:rsidR="00546383" w:rsidRDefault="0018544C" w:rsidP="00546383">
      <w:pPr>
        <w:pStyle w:val="ListParagraph"/>
        <w:numPr>
          <w:ilvl w:val="1"/>
          <w:numId w:val="3"/>
        </w:numPr>
      </w:pPr>
      <w:r>
        <w:t>80 delegates: 59 Nacionalista, 16 Progresista</w:t>
      </w:r>
    </w:p>
    <w:p w:rsidR="0018544C" w:rsidRDefault="0018544C" w:rsidP="00546383">
      <w:pPr>
        <w:pStyle w:val="ListParagraph"/>
        <w:numPr>
          <w:ilvl w:val="1"/>
          <w:numId w:val="3"/>
        </w:numPr>
      </w:pPr>
      <w:r>
        <w:t>Party President</w:t>
      </w:r>
      <w:r w:rsidR="00216A15">
        <w:t>/Speaker of the Assembly</w:t>
      </w:r>
      <w:r>
        <w:t>:</w:t>
      </w:r>
      <w:r w:rsidR="00582D40">
        <w:t xml:space="preserve"> Osmeña</w:t>
      </w:r>
    </w:p>
    <w:p w:rsidR="00D601E2" w:rsidRDefault="00D601E2" w:rsidP="00546383">
      <w:pPr>
        <w:pStyle w:val="ListParagraph"/>
        <w:numPr>
          <w:ilvl w:val="1"/>
          <w:numId w:val="3"/>
        </w:numPr>
      </w:pPr>
      <w:r>
        <w:t>The Delegate from Tayabas: Manuel Quezon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Not on high bureaucratic appointments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Rather on electoral politics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Right place, right time</w:t>
      </w:r>
    </w:p>
    <w:p w:rsidR="00F22BA0" w:rsidRDefault="00F22BA0" w:rsidP="00546383">
      <w:pPr>
        <w:pStyle w:val="ListParagraph"/>
        <w:numPr>
          <w:ilvl w:val="1"/>
          <w:numId w:val="3"/>
        </w:numPr>
      </w:pPr>
      <w:r>
        <w:t>Maintained control as effective brokers between colonial administrators and political elites (local and national)</w:t>
      </w:r>
    </w:p>
    <w:p w:rsidR="006A1D8D" w:rsidRDefault="006A1D8D" w:rsidP="006A1D8D">
      <w:pPr>
        <w:pStyle w:val="ListParagraph"/>
        <w:numPr>
          <w:ilvl w:val="0"/>
          <w:numId w:val="3"/>
        </w:numPr>
      </w:pPr>
      <w:r>
        <w:t>Colonial politicos</w:t>
      </w:r>
    </w:p>
    <w:p w:rsidR="006A1D8D" w:rsidRDefault="006A1D8D" w:rsidP="006A1D8D">
      <w:pPr>
        <w:pStyle w:val="ListParagraph"/>
        <w:numPr>
          <w:ilvl w:val="1"/>
          <w:numId w:val="3"/>
        </w:numPr>
      </w:pPr>
      <w:r>
        <w:t>Effective brokering/permanence</w:t>
      </w:r>
    </w:p>
    <w:p w:rsidR="006A1D8D" w:rsidRDefault="006A1D8D" w:rsidP="006F7B93">
      <w:pPr>
        <w:pStyle w:val="ListParagraph"/>
        <w:numPr>
          <w:ilvl w:val="2"/>
          <w:numId w:val="3"/>
        </w:numPr>
      </w:pPr>
      <w:r>
        <w:t>“Immediate, Complete and Absolute Independence” (ICA)</w:t>
      </w:r>
      <w:r w:rsidR="006F7B93">
        <w:t xml:space="preserve"> – </w:t>
      </w:r>
      <w:r>
        <w:t>personal pride, public sentiment, political leverage [</w:t>
      </w:r>
      <w:r w:rsidRPr="006F7B93">
        <w:rPr>
          <w:i/>
        </w:rPr>
        <w:t>dos caras</w:t>
      </w:r>
      <w:r>
        <w:t>]</w:t>
      </w:r>
    </w:p>
    <w:p w:rsidR="009667C1" w:rsidRDefault="009667C1" w:rsidP="006F7B93">
      <w:pPr>
        <w:pStyle w:val="ListParagraph"/>
        <w:numPr>
          <w:ilvl w:val="2"/>
          <w:numId w:val="3"/>
        </w:numPr>
      </w:pPr>
      <w:r>
        <w:t>Directors of the directing class (legislative caciques) manipulating nationalist discourse, control of bureaucratic patronage, centralization of government</w:t>
      </w:r>
    </w:p>
    <w:p w:rsidR="00BE73E9" w:rsidRDefault="00BE73E9" w:rsidP="00BE73E9">
      <w:pPr>
        <w:pStyle w:val="ListParagraph"/>
        <w:numPr>
          <w:ilvl w:val="0"/>
          <w:numId w:val="3"/>
        </w:numPr>
      </w:pPr>
      <w:r>
        <w:t>Political Parties</w:t>
      </w:r>
    </w:p>
    <w:p w:rsidR="00BE73E9" w:rsidRDefault="00BE73E9" w:rsidP="00BE73E9">
      <w:pPr>
        <w:pStyle w:val="ListParagraph"/>
        <w:numPr>
          <w:ilvl w:val="1"/>
          <w:numId w:val="3"/>
        </w:numPr>
      </w:pPr>
      <w:r>
        <w:t>Ideology of independence</w:t>
      </w:r>
    </w:p>
    <w:p w:rsidR="001613B5" w:rsidRDefault="001613B5" w:rsidP="00BE73E9">
      <w:pPr>
        <w:pStyle w:val="ListParagraph"/>
        <w:numPr>
          <w:ilvl w:val="1"/>
          <w:numId w:val="3"/>
        </w:numPr>
      </w:pPr>
      <w:r>
        <w:t>Elections decided on the basis of personal, family issues rather than on party issues.</w:t>
      </w:r>
    </w:p>
    <w:p w:rsidR="00D431EE" w:rsidRDefault="00D431EE" w:rsidP="00D431EE">
      <w:pPr>
        <w:pStyle w:val="Heading1"/>
      </w:pPr>
      <w:r>
        <w:t>Filipinization</w:t>
      </w:r>
    </w:p>
    <w:p w:rsidR="00D431EE" w:rsidRDefault="0013564F" w:rsidP="0013564F">
      <w:pPr>
        <w:pStyle w:val="ListParagraph"/>
        <w:numPr>
          <w:ilvl w:val="0"/>
          <w:numId w:val="9"/>
        </w:numPr>
      </w:pPr>
      <w:r>
        <w:t>“Philippines for the Filipinos”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Hardly any Filipino in influential posts in the Taft era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Republicans vs. Democrats in Philippine policy</w:t>
      </w:r>
    </w:p>
    <w:p w:rsidR="0013564F" w:rsidRDefault="0013564F" w:rsidP="0013564F">
      <w:pPr>
        <w:pStyle w:val="ListParagraph"/>
        <w:numPr>
          <w:ilvl w:val="1"/>
          <w:numId w:val="9"/>
        </w:numPr>
      </w:pPr>
      <w:r>
        <w:t>Francis Burton Harrison’s RAPID FILIPINIZATION</w:t>
      </w:r>
    </w:p>
    <w:p w:rsidR="000A36B8" w:rsidRDefault="00454E51" w:rsidP="00454E51">
      <w:pPr>
        <w:pStyle w:val="ListParagraph"/>
        <w:numPr>
          <w:ilvl w:val="0"/>
          <w:numId w:val="9"/>
        </w:numPr>
      </w:pPr>
      <w:r>
        <w:t>Rapid Filipinization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lastRenderedPageBreak/>
        <w:t>Early Retirement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Cut executive salaries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Prohibited government employees from running private businesses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World War I</w:t>
      </w:r>
    </w:p>
    <w:p w:rsidR="00454E51" w:rsidRDefault="00454E51" w:rsidP="00454E51">
      <w:pPr>
        <w:pStyle w:val="ListParagraph"/>
        <w:numPr>
          <w:ilvl w:val="1"/>
          <w:numId w:val="9"/>
        </w:numPr>
      </w:pPr>
      <w:r>
        <w:t>1913 to 1919: Americans in the insular bureaucracy dropped from 29 to 6 percent</w:t>
      </w:r>
    </w:p>
    <w:p w:rsidR="00A32F63" w:rsidRDefault="00A32F63" w:rsidP="00431B84">
      <w:pPr>
        <w:pStyle w:val="ListParagraph"/>
        <w:numPr>
          <w:ilvl w:val="1"/>
          <w:numId w:val="9"/>
        </w:numPr>
      </w:pPr>
      <w:r>
        <w:t>Tammany Hall</w:t>
      </w:r>
    </w:p>
    <w:p w:rsidR="00431B84" w:rsidRDefault="00431B84" w:rsidP="00431B84">
      <w:pPr>
        <w:pStyle w:val="ListParagraph"/>
        <w:numPr>
          <w:ilvl w:val="0"/>
          <w:numId w:val="9"/>
        </w:numPr>
      </w:pPr>
      <w:r>
        <w:t>The Jones law of 1916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Preamble: America will “withdraw its sovereignty over the Philippine Islands and recognize their independence as soon as a stable government can be established therein.”</w:t>
      </w:r>
    </w:p>
    <w:p w:rsidR="00431B84" w:rsidRDefault="00431B84" w:rsidP="00431B84">
      <w:pPr>
        <w:pStyle w:val="ListParagraph"/>
        <w:numPr>
          <w:ilvl w:val="1"/>
          <w:numId w:val="9"/>
        </w:numPr>
      </w:pPr>
      <w:r>
        <w:t>All-Filipino legislature: Senate and house of Representatives</w:t>
      </w:r>
    </w:p>
    <w:p w:rsidR="004813D9" w:rsidRDefault="004813D9" w:rsidP="004813D9">
      <w:pPr>
        <w:pStyle w:val="ListParagraph"/>
        <w:numPr>
          <w:ilvl w:val="0"/>
          <w:numId w:val="9"/>
        </w:numPr>
      </w:pPr>
      <w:r>
        <w:t>The Council of State 1917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Executive and Legislative composition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>President – Harrison, Vice President – Osme</w:t>
      </w:r>
      <w:r w:rsidR="00D01ED5">
        <w:t>ñ</w:t>
      </w:r>
      <w:r>
        <w:t>a, 3</w:t>
      </w:r>
      <w:r w:rsidRPr="004813D9">
        <w:rPr>
          <w:vertAlign w:val="superscript"/>
        </w:rPr>
        <w:t>rd</w:t>
      </w:r>
      <w:r>
        <w:t xml:space="preserve"> Man – Quezon</w:t>
      </w:r>
    </w:p>
    <w:p w:rsidR="004813D9" w:rsidRDefault="004813D9" w:rsidP="004813D9">
      <w:pPr>
        <w:pStyle w:val="ListParagraph"/>
        <w:numPr>
          <w:ilvl w:val="1"/>
          <w:numId w:val="9"/>
        </w:numPr>
      </w:pPr>
      <w:r>
        <w:t xml:space="preserve">Legislature </w:t>
      </w:r>
      <w:r w:rsidR="00836A1A">
        <w:t>vested the Council with executive powers</w:t>
      </w:r>
    </w:p>
    <w:p w:rsidR="00390677" w:rsidRDefault="00390677" w:rsidP="00390677">
      <w:pPr>
        <w:pStyle w:val="ListParagraph"/>
        <w:numPr>
          <w:ilvl w:val="0"/>
          <w:numId w:val="9"/>
        </w:numPr>
      </w:pPr>
      <w:r>
        <w:t>War-Time Economy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exports: demand and world-market prices</w:t>
      </w:r>
      <w:r w:rsidR="00F12598">
        <w:t xml:space="preserve"> went up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Restricted imports: traditional sources at war and shipping shortage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Philippine economy -&gt; awash with cash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GOCCs: PNB, Manila Railroad Co.</w:t>
      </w:r>
    </w:p>
    <w:p w:rsidR="00390677" w:rsidRDefault="00390677" w:rsidP="00390677">
      <w:pPr>
        <w:pStyle w:val="ListParagraph"/>
        <w:numPr>
          <w:ilvl w:val="1"/>
          <w:numId w:val="9"/>
        </w:numPr>
      </w:pPr>
      <w:r>
        <w:t>The Board of Control (1918)</w:t>
      </w:r>
    </w:p>
    <w:p w:rsidR="00AC55D1" w:rsidRDefault="00AC55D1" w:rsidP="00AC55D1">
      <w:pPr>
        <w:pStyle w:val="ListParagraph"/>
        <w:numPr>
          <w:ilvl w:val="0"/>
          <w:numId w:val="9"/>
        </w:numPr>
      </w:pPr>
      <w:r>
        <w:t>Economic Nationalism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Legislations passed limited foreign ownership in public lands, inter-island shipping, petroleum exploration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Nacionalista Party dominance</w:t>
      </w:r>
    </w:p>
    <w:p w:rsidR="00AC55D1" w:rsidRDefault="00AC55D1" w:rsidP="00AC55D1">
      <w:pPr>
        <w:pStyle w:val="ListParagraph"/>
        <w:numPr>
          <w:ilvl w:val="1"/>
          <w:numId w:val="9"/>
        </w:numPr>
      </w:pPr>
      <w:r>
        <w:t>1919 elections: 92% voter turn-out. 78/82 in the House, 23/24 in the Senate, 35/36 governors</w:t>
      </w:r>
    </w:p>
    <w:p w:rsidR="00CA0C56" w:rsidRDefault="00CA0C56" w:rsidP="00CA0C56">
      <w:pPr>
        <w:pStyle w:val="ListParagraph"/>
        <w:numPr>
          <w:ilvl w:val="0"/>
          <w:numId w:val="9"/>
        </w:numPr>
      </w:pPr>
      <w:r>
        <w:t>Post-War effects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Monetary crisis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businesses – bleeding cash. Minimal production with bloated admin costs. (e.g. shipping, iron, petroleum ventures)</w:t>
      </w:r>
    </w:p>
    <w:p w:rsidR="00CA0C56" w:rsidRDefault="00CA0C56" w:rsidP="00CA0C56">
      <w:pPr>
        <w:pStyle w:val="ListParagraph"/>
        <w:numPr>
          <w:ilvl w:val="1"/>
          <w:numId w:val="9"/>
        </w:numPr>
      </w:pPr>
      <w:r>
        <w:t>Government in business created opportunities for more patronage, subjecting business decisions to political manipulation.</w:t>
      </w:r>
    </w:p>
    <w:p w:rsidR="00686836" w:rsidRDefault="00686836" w:rsidP="00686836">
      <w:pPr>
        <w:pStyle w:val="ListParagraph"/>
        <w:numPr>
          <w:ilvl w:val="0"/>
          <w:numId w:val="9"/>
        </w:numPr>
      </w:pPr>
      <w:r>
        <w:t>Points to Ponder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Combination of corruption and competence</w:t>
      </w:r>
    </w:p>
    <w:p w:rsidR="00686836" w:rsidRDefault="00686836" w:rsidP="00686836">
      <w:pPr>
        <w:pStyle w:val="ListParagraph"/>
        <w:numPr>
          <w:ilvl w:val="1"/>
          <w:numId w:val="9"/>
        </w:numPr>
      </w:pPr>
      <w:r>
        <w:t>The elementary pursuit of profit and gain as a political act</w:t>
      </w:r>
    </w:p>
    <w:p w:rsidR="00481177" w:rsidRDefault="00481177" w:rsidP="00481177">
      <w:pPr>
        <w:pStyle w:val="ListParagraph"/>
        <w:numPr>
          <w:ilvl w:val="0"/>
          <w:numId w:val="9"/>
        </w:numPr>
      </w:pPr>
      <w:r>
        <w:t>Rift in leadership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Rivalry of Osmena and Quezon more pronounced – more power at stake</w:t>
      </w:r>
    </w:p>
    <w:p w:rsidR="00481177" w:rsidRDefault="00481177" w:rsidP="00481177">
      <w:pPr>
        <w:pStyle w:val="ListParagraph"/>
        <w:numPr>
          <w:ilvl w:val="1"/>
          <w:numId w:val="9"/>
        </w:numPr>
      </w:pPr>
      <w:r>
        <w:t>Who should be the top man? Senate President or Speaker of the House?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Quezon spoils for a fight (Collectivista vs. Unipersonalista)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Senate Shutdown</w:t>
      </w:r>
    </w:p>
    <w:p w:rsidR="00481177" w:rsidRDefault="00481177" w:rsidP="00481177">
      <w:pPr>
        <w:pStyle w:val="ListParagraph"/>
        <w:numPr>
          <w:ilvl w:val="2"/>
          <w:numId w:val="9"/>
        </w:numPr>
      </w:pPr>
      <w:r>
        <w:t>Partido Nacionalista Consolidado</w:t>
      </w:r>
    </w:p>
    <w:p w:rsidR="00481177" w:rsidRDefault="0039280B" w:rsidP="00481177">
      <w:pPr>
        <w:pStyle w:val="ListParagraph"/>
        <w:numPr>
          <w:ilvl w:val="0"/>
          <w:numId w:val="9"/>
        </w:numPr>
      </w:pPr>
      <w:r>
        <w:t>Return of the Republicans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Wood-Forbes Mission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lastRenderedPageBreak/>
        <w:t>Philippines in a financial crisis, inept and corrupt bureaucracy</w:t>
      </w:r>
    </w:p>
    <w:p w:rsidR="0039280B" w:rsidRDefault="0039280B" w:rsidP="0039280B">
      <w:pPr>
        <w:pStyle w:val="ListParagraph"/>
        <w:numPr>
          <w:ilvl w:val="1"/>
          <w:numId w:val="9"/>
        </w:numPr>
      </w:pPr>
      <w:r>
        <w:t>Governor-General Leonard Wood (1921-1927)</w:t>
      </w:r>
    </w:p>
    <w:p w:rsidR="000434BE" w:rsidRDefault="000434BE" w:rsidP="000434BE">
      <w:pPr>
        <w:pStyle w:val="ListParagraph"/>
        <w:numPr>
          <w:ilvl w:val="0"/>
          <w:numId w:val="9"/>
        </w:numPr>
      </w:pPr>
      <w:r>
        <w:t>The Cabinet Crisis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The Wood reforms: budget cuts, reject political appointees, veto laws, abolish Board of Control and the Council of State</w:t>
      </w:r>
    </w:p>
    <w:p w:rsidR="000434BE" w:rsidRDefault="000434BE" w:rsidP="000434BE">
      <w:pPr>
        <w:pStyle w:val="ListParagraph"/>
        <w:numPr>
          <w:ilvl w:val="1"/>
          <w:numId w:val="9"/>
        </w:numPr>
      </w:pPr>
      <w:r>
        <w:t>Filipino protests culminated in the Cabinet Crisis (1923) upon Quezon’s instigation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The Ray Conley Case, a minor case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Resignation of all Filipino cabinet officials</w:t>
      </w:r>
    </w:p>
    <w:p w:rsidR="000434BE" w:rsidRDefault="000434BE" w:rsidP="000434BE">
      <w:pPr>
        <w:pStyle w:val="ListParagraph"/>
        <w:numPr>
          <w:ilvl w:val="2"/>
          <w:numId w:val="9"/>
        </w:numPr>
      </w:pPr>
      <w:r>
        <w:t>Quezon’s political reasons</w:t>
      </w:r>
    </w:p>
    <w:p w:rsidR="00B02AB6" w:rsidRDefault="00B02AB6" w:rsidP="00B02AB6">
      <w:pPr>
        <w:pStyle w:val="ListParagraph"/>
        <w:numPr>
          <w:ilvl w:val="0"/>
          <w:numId w:val="9"/>
        </w:numPr>
      </w:pPr>
      <w:r>
        <w:t>Henry L. Stimson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Sought to restore cooperation with Filipinos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Distanced himself from the independence question, “merely an administrator”</w:t>
      </w:r>
    </w:p>
    <w:p w:rsidR="00B02AB6" w:rsidRDefault="00B02AB6" w:rsidP="00B02AB6">
      <w:pPr>
        <w:pStyle w:val="ListParagraph"/>
        <w:numPr>
          <w:ilvl w:val="1"/>
          <w:numId w:val="9"/>
        </w:numPr>
      </w:pPr>
      <w:r>
        <w:t>Revived the Council of State, provided technical advisers</w:t>
      </w:r>
    </w:p>
    <w:p w:rsidR="00157B9F" w:rsidRDefault="00B02AB6" w:rsidP="0072242F">
      <w:pPr>
        <w:pStyle w:val="ListParagraph"/>
        <w:numPr>
          <w:ilvl w:val="1"/>
          <w:numId w:val="9"/>
        </w:numPr>
      </w:pPr>
      <w:r>
        <w:t>Stressed economic preparedness to deaf ears because of economic nationalism</w:t>
      </w:r>
    </w:p>
    <w:p w:rsidR="0072242F" w:rsidRDefault="0072242F" w:rsidP="0072242F">
      <w:pPr>
        <w:pBdr>
          <w:bottom w:val="single" w:sz="4" w:space="1" w:color="auto"/>
        </w:pBdr>
      </w:pPr>
    </w:p>
    <w:p w:rsidR="00157B9F" w:rsidRDefault="00D84FC0" w:rsidP="00157B9F">
      <w:pPr>
        <w:pStyle w:val="Heading1"/>
      </w:pPr>
      <w:r>
        <w:t>Philippine Economy during the American Colonial Period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0"/>
          <w:numId w:val="10"/>
        </w:numPr>
      </w:pPr>
      <w:r>
        <w:t>Land Policy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New Plantations – discouraged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Limits to landholdings: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1,024 hectares for corporations</w:t>
      </w:r>
    </w:p>
    <w:p w:rsidR="00157B9F" w:rsidRDefault="00157B9F" w:rsidP="00157B9F">
      <w:pPr>
        <w:pStyle w:val="ListParagraph"/>
        <w:numPr>
          <w:ilvl w:val="3"/>
          <w:numId w:val="10"/>
        </w:numPr>
      </w:pPr>
      <w:r>
        <w:t>24 hectares for individuals</w:t>
      </w:r>
    </w:p>
    <w:p w:rsidR="00157B9F" w:rsidRDefault="00157B9F" w:rsidP="00157B9F">
      <w:pPr>
        <w:pStyle w:val="ListParagraph"/>
        <w:numPr>
          <w:ilvl w:val="2"/>
          <w:numId w:val="10"/>
        </w:numPr>
      </w:pPr>
      <w:r>
        <w:t>Homestead – in unsettled public lands of Mindanao and Palawan</w:t>
      </w:r>
    </w:p>
    <w:p w:rsidR="00157B9F" w:rsidRDefault="00157B9F" w:rsidP="00157B9F">
      <w:pPr>
        <w:pStyle w:val="ListParagraph"/>
        <w:numPr>
          <w:ilvl w:val="1"/>
          <w:numId w:val="10"/>
        </w:numPr>
      </w:pPr>
      <w:r>
        <w:t>Old haciendas – allowed to remain</w:t>
      </w:r>
    </w:p>
    <w:p w:rsidR="00C41D4C" w:rsidRDefault="00D84FC0" w:rsidP="00C41D4C">
      <w:pPr>
        <w:pStyle w:val="ListParagraph"/>
        <w:numPr>
          <w:ilvl w:val="0"/>
          <w:numId w:val="10"/>
        </w:numPr>
      </w:pPr>
      <w:r>
        <w:t>An Agricultural Economy</w:t>
      </w:r>
    </w:p>
    <w:p w:rsidR="00D84FC0" w:rsidRDefault="00D84FC0" w:rsidP="00D84FC0">
      <w:pPr>
        <w:pStyle w:val="ListParagraph"/>
        <w:numPr>
          <w:ilvl w:val="1"/>
          <w:numId w:val="10"/>
        </w:numPr>
      </w:pPr>
      <w:r>
        <w:t>Food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Rice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Corn</w:t>
      </w:r>
    </w:p>
    <w:p w:rsidR="005968D6" w:rsidRDefault="005968D6" w:rsidP="005968D6">
      <w:pPr>
        <w:pStyle w:val="ListParagraph"/>
        <w:numPr>
          <w:ilvl w:val="1"/>
          <w:numId w:val="10"/>
        </w:numPr>
      </w:pPr>
      <w:r>
        <w:t>Export crops: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Coconut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Abaca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Sugar</w:t>
      </w:r>
    </w:p>
    <w:p w:rsidR="005968D6" w:rsidRDefault="005968D6" w:rsidP="005968D6">
      <w:pPr>
        <w:pStyle w:val="ListParagraph"/>
        <w:numPr>
          <w:ilvl w:val="2"/>
          <w:numId w:val="10"/>
        </w:numPr>
      </w:pPr>
      <w:r>
        <w:t>Tobacco</w:t>
      </w:r>
    </w:p>
    <w:p w:rsidR="00C41D4C" w:rsidRDefault="00C41D4C" w:rsidP="00C41D4C">
      <w:pPr>
        <w:pStyle w:val="ListParagraph"/>
        <w:numPr>
          <w:ilvl w:val="0"/>
          <w:numId w:val="10"/>
        </w:numPr>
      </w:pPr>
      <w:r>
        <w:t>Trade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75% of Philippine exports to America</w:t>
      </w:r>
    </w:p>
    <w:p w:rsidR="00C41D4C" w:rsidRDefault="00C41D4C" w:rsidP="00C41D4C">
      <w:pPr>
        <w:pStyle w:val="ListParagraph"/>
        <w:numPr>
          <w:ilvl w:val="1"/>
          <w:numId w:val="10"/>
        </w:numPr>
      </w:pPr>
      <w:r>
        <w:t>3 major interest groups that decide tariff/economic policy: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domestic agriculture</w:t>
      </w:r>
    </w:p>
    <w:p w:rsidR="00C41D4C" w:rsidRDefault="00C41D4C" w:rsidP="00C41D4C">
      <w:pPr>
        <w:pStyle w:val="ListParagraph"/>
        <w:numPr>
          <w:ilvl w:val="2"/>
          <w:numId w:val="10"/>
        </w:numPr>
      </w:pPr>
      <w:r>
        <w:t>American manufacturing</w:t>
      </w:r>
    </w:p>
    <w:p w:rsidR="00C41D4C" w:rsidRDefault="001F4B8C" w:rsidP="00C41D4C">
      <w:pPr>
        <w:pStyle w:val="ListParagraph"/>
        <w:numPr>
          <w:ilvl w:val="2"/>
          <w:numId w:val="10"/>
        </w:numPr>
      </w:pPr>
      <w:r>
        <w:t>Filipino export agricultu</w:t>
      </w:r>
      <w:r w:rsidR="00C41D4C">
        <w:t>re</w:t>
      </w:r>
    </w:p>
    <w:p w:rsidR="001F4B8C" w:rsidRDefault="001F4B8C" w:rsidP="001F4B8C">
      <w:pPr>
        <w:pStyle w:val="ListParagraph"/>
        <w:numPr>
          <w:ilvl w:val="0"/>
          <w:numId w:val="10"/>
        </w:numPr>
      </w:pPr>
      <w:r>
        <w:t>Tariff Policy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3 stages of tariff relations: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lastRenderedPageBreak/>
        <w:t>Spanish tariff system (1898-1909)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Virtual free trade (1909-1934)</w:t>
      </w:r>
    </w:p>
    <w:p w:rsidR="001F4B8C" w:rsidRDefault="001F4B8C" w:rsidP="001F4B8C">
      <w:pPr>
        <w:pStyle w:val="ListParagraph"/>
        <w:numPr>
          <w:ilvl w:val="3"/>
          <w:numId w:val="10"/>
        </w:numPr>
      </w:pPr>
      <w:r>
        <w:t>Export prohibition of more than 20% non-Philippine raw materials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Quotas (1934 onwards)</w:t>
      </w:r>
    </w:p>
    <w:p w:rsidR="001F4B8C" w:rsidRDefault="001F4B8C" w:rsidP="001F4B8C">
      <w:pPr>
        <w:pStyle w:val="ListParagraph"/>
        <w:numPr>
          <w:ilvl w:val="1"/>
          <w:numId w:val="10"/>
        </w:numPr>
      </w:pPr>
      <w:r>
        <w:t>Free trade discouraged industrialization for two reasons: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Little cost differential for imported goods</w:t>
      </w:r>
    </w:p>
    <w:p w:rsidR="001F4B8C" w:rsidRDefault="001F4B8C" w:rsidP="001F4B8C">
      <w:pPr>
        <w:pStyle w:val="ListParagraph"/>
        <w:numPr>
          <w:ilvl w:val="2"/>
          <w:numId w:val="10"/>
        </w:numPr>
      </w:pPr>
      <w:r>
        <w:t>No re-export</w:t>
      </w:r>
    </w:p>
    <w:p w:rsidR="001D2576" w:rsidRDefault="001D2576" w:rsidP="001D2576">
      <w:pPr>
        <w:pStyle w:val="ListParagraph"/>
        <w:numPr>
          <w:ilvl w:val="0"/>
          <w:numId w:val="10"/>
        </w:numPr>
      </w:pPr>
      <w:r>
        <w:t>In the US market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Philippine coconut (18%) and abaca (13%) vs. Foreign goods</w:t>
      </w:r>
    </w:p>
    <w:p w:rsidR="001D2576" w:rsidRDefault="001D2576" w:rsidP="001D2576">
      <w:pPr>
        <w:pStyle w:val="ListParagraph"/>
        <w:numPr>
          <w:ilvl w:val="2"/>
          <w:numId w:val="10"/>
        </w:numPr>
      </w:pPr>
      <w:r>
        <w:t>No sharp price differential. On ‘free list’</w:t>
      </w:r>
    </w:p>
    <w:p w:rsidR="001D2576" w:rsidRDefault="001D2576" w:rsidP="001D2576">
      <w:pPr>
        <w:pStyle w:val="ListParagraph"/>
        <w:numPr>
          <w:ilvl w:val="1"/>
          <w:numId w:val="10"/>
        </w:numPr>
      </w:pPr>
      <w:r>
        <w:t>Only sugar (6%) and tobacco (2%) were protected by tariffs</w:t>
      </w:r>
    </w:p>
    <w:p w:rsidR="001D1810" w:rsidRDefault="001D1810" w:rsidP="001D1810">
      <w:pPr>
        <w:pStyle w:val="ListParagraph"/>
        <w:numPr>
          <w:ilvl w:val="0"/>
          <w:numId w:val="10"/>
        </w:numPr>
      </w:pPr>
      <w:r>
        <w:t>Sugar and tobacco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Sugar benefited a lot from colonial relationship. 65% of export value and 40% of government revenue</w:t>
      </w:r>
    </w:p>
    <w:p w:rsidR="001D1810" w:rsidRDefault="001D1810" w:rsidP="001D1810">
      <w:pPr>
        <w:pStyle w:val="ListParagraph"/>
        <w:numPr>
          <w:ilvl w:val="1"/>
          <w:numId w:val="10"/>
        </w:numPr>
      </w:pPr>
      <w:r>
        <w:t>But only 6 to 8% of total land area in cultivation. Most Filipino farms and farmers were only distantly affected by the tariff policy</w:t>
      </w:r>
    </w:p>
    <w:p w:rsidR="008003E3" w:rsidRDefault="008003E3" w:rsidP="008003E3">
      <w:pPr>
        <w:pStyle w:val="ListParagraph"/>
        <w:numPr>
          <w:ilvl w:val="0"/>
          <w:numId w:val="10"/>
        </w:numPr>
      </w:pPr>
      <w:r>
        <w:t>Status-quo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Political clout – prevented serious attempt to tap wealth provided by the tariff policy</w:t>
      </w:r>
    </w:p>
    <w:p w:rsidR="008003E3" w:rsidRDefault="008003E3" w:rsidP="008003E3">
      <w:pPr>
        <w:pStyle w:val="ListParagraph"/>
        <w:numPr>
          <w:ilvl w:val="1"/>
          <w:numId w:val="10"/>
        </w:numPr>
      </w:pPr>
      <w:r>
        <w:t>Government: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Refused to tax lands or income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No funds for infrastructure, credit, technology, land reform projects</w:t>
      </w:r>
    </w:p>
    <w:p w:rsidR="008003E3" w:rsidRDefault="008003E3" w:rsidP="008003E3">
      <w:pPr>
        <w:pStyle w:val="ListParagraph"/>
        <w:numPr>
          <w:ilvl w:val="2"/>
          <w:numId w:val="10"/>
        </w:numPr>
      </w:pPr>
      <w:r>
        <w:t>False sense of security</w:t>
      </w:r>
    </w:p>
    <w:p w:rsidR="005F2C22" w:rsidRDefault="005F2C22" w:rsidP="005F2C22">
      <w:pPr>
        <w:pStyle w:val="Heading1"/>
      </w:pPr>
      <w:r>
        <w:t>Independence Missions</w:t>
      </w:r>
    </w:p>
    <w:p w:rsidR="005F2C22" w:rsidRDefault="005F2C22" w:rsidP="005F2C22">
      <w:pPr>
        <w:pStyle w:val="ListParagraph"/>
        <w:numPr>
          <w:ilvl w:val="0"/>
          <w:numId w:val="11"/>
        </w:numPr>
      </w:pPr>
      <w:r>
        <w:t>The Campaigns for Independence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Speeches in the Philippine Assembly</w:t>
      </w:r>
    </w:p>
    <w:p w:rsidR="005F2C22" w:rsidRDefault="00BB325B" w:rsidP="005F2C22">
      <w:pPr>
        <w:pStyle w:val="ListParagraph"/>
        <w:numPr>
          <w:ilvl w:val="2"/>
          <w:numId w:val="11"/>
        </w:numPr>
      </w:pPr>
      <w:r>
        <w:t>Osmeñ</w:t>
      </w:r>
      <w:r w:rsidR="005F2C22">
        <w:t>a in 1908 “true aspirations which had not suffered mutation or change”</w:t>
      </w:r>
    </w:p>
    <w:p w:rsidR="005F2C22" w:rsidRDefault="005F2C22" w:rsidP="005F2C22">
      <w:pPr>
        <w:pStyle w:val="ListParagraph"/>
        <w:numPr>
          <w:ilvl w:val="1"/>
          <w:numId w:val="11"/>
        </w:numPr>
      </w:pPr>
      <w:r>
        <w:t>Resident Commissioners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Provide US Congress with information on the Philippines</w:t>
      </w:r>
    </w:p>
    <w:p w:rsidR="005F2C22" w:rsidRDefault="005F2C22" w:rsidP="005F2C22">
      <w:pPr>
        <w:pStyle w:val="ListParagraph"/>
        <w:numPr>
          <w:ilvl w:val="2"/>
          <w:numId w:val="11"/>
        </w:numPr>
      </w:pPr>
      <w:r>
        <w:t>Quezon speeches: US Congress and American public</w:t>
      </w:r>
    </w:p>
    <w:p w:rsidR="00AF4BF6" w:rsidRDefault="00AF4BF6" w:rsidP="00AF4BF6">
      <w:pPr>
        <w:pStyle w:val="ListParagraph"/>
        <w:numPr>
          <w:ilvl w:val="0"/>
          <w:numId w:val="11"/>
        </w:numPr>
      </w:pPr>
      <w:r>
        <w:t>Commission on Independence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Initiated by the Nacionalista Party</w:t>
      </w:r>
    </w:p>
    <w:p w:rsidR="00AF4BF6" w:rsidRDefault="00AF4BF6" w:rsidP="00AF4BF6">
      <w:pPr>
        <w:pStyle w:val="ListParagraph"/>
        <w:numPr>
          <w:ilvl w:val="1"/>
          <w:numId w:val="11"/>
        </w:numPr>
      </w:pPr>
      <w:r>
        <w:t>Independence Missions to the US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1919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1922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1923</w:t>
      </w:r>
      <w:r>
        <w:tab/>
        <w:t>Special mission lead by Speaker Manuel Roxas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1924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1925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1927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1929</w:t>
      </w:r>
    </w:p>
    <w:p w:rsidR="00AF4BF6" w:rsidRDefault="00AF4BF6" w:rsidP="00AF4BF6">
      <w:pPr>
        <w:pStyle w:val="ListParagraph"/>
        <w:numPr>
          <w:ilvl w:val="2"/>
          <w:numId w:val="11"/>
        </w:numPr>
      </w:pPr>
      <w:r>
        <w:t>1931</w:t>
      </w:r>
      <w:r>
        <w:tab/>
        <w:t>Osmeña-Roxas Mission</w:t>
      </w:r>
    </w:p>
    <w:p w:rsidR="00480B95" w:rsidRDefault="00480B95" w:rsidP="00480B95">
      <w:pPr>
        <w:pStyle w:val="ListParagraph"/>
        <w:numPr>
          <w:ilvl w:val="0"/>
          <w:numId w:val="11"/>
        </w:numPr>
      </w:pPr>
      <w:r>
        <w:t>Hare-Hawes Cutting 1933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lastRenderedPageBreak/>
        <w:t>Ten-year preparatory Commonwealth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Economic Provision</w:t>
      </w:r>
    </w:p>
    <w:p w:rsidR="00480B95" w:rsidRDefault="00480B95" w:rsidP="00480B95">
      <w:pPr>
        <w:pStyle w:val="ListParagraph"/>
        <w:numPr>
          <w:ilvl w:val="1"/>
          <w:numId w:val="11"/>
        </w:numPr>
      </w:pPr>
      <w:r>
        <w:t>American bases</w:t>
      </w:r>
    </w:p>
    <w:p w:rsidR="005238CE" w:rsidRDefault="005238CE" w:rsidP="005238CE">
      <w:pPr>
        <w:pStyle w:val="ListParagraph"/>
        <w:numPr>
          <w:ilvl w:val="0"/>
          <w:numId w:val="11"/>
        </w:numPr>
      </w:pPr>
      <w:r>
        <w:t>Lobby Groups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Sugar and Pail Oil Trusts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US Labor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Isolationists</w:t>
      </w:r>
    </w:p>
    <w:p w:rsidR="005238CE" w:rsidRDefault="005238CE" w:rsidP="005238CE">
      <w:pPr>
        <w:pStyle w:val="ListParagraph"/>
        <w:numPr>
          <w:ilvl w:val="1"/>
          <w:numId w:val="11"/>
        </w:numPr>
      </w:pPr>
      <w:r>
        <w:t>Racial Purity</w:t>
      </w:r>
    </w:p>
    <w:p w:rsidR="006F644D" w:rsidRDefault="006F644D" w:rsidP="006F644D">
      <w:pPr>
        <w:pStyle w:val="ListParagraph"/>
        <w:numPr>
          <w:ilvl w:val="0"/>
          <w:numId w:val="11"/>
        </w:numPr>
      </w:pPr>
      <w:r>
        <w:t>Philippine Reaction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Critiques from Quezon and allies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Why?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Rejection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goes to Washington for a better bill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Quezon comes home with the Tydings-McDuffie 1934</w:t>
      </w:r>
    </w:p>
    <w:p w:rsidR="006F644D" w:rsidRDefault="006F644D" w:rsidP="006F644D">
      <w:pPr>
        <w:pStyle w:val="ListParagraph"/>
        <w:numPr>
          <w:ilvl w:val="1"/>
          <w:numId w:val="11"/>
        </w:numPr>
      </w:pPr>
      <w:r>
        <w:t>Difference</w:t>
      </w:r>
    </w:p>
    <w:p w:rsidR="00BB272B" w:rsidRDefault="00BB272B" w:rsidP="00BB272B">
      <w:pPr>
        <w:pStyle w:val="Heading1"/>
      </w:pPr>
      <w:r>
        <w:t>Commonwealth (1936-1946)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Grant of Philippine Independence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Businessmen saw the Philippines as a threat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Great Depression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Beet sugar lobbyists = Philippine exports as competition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Labor force = too great of an influx of Filipinos = competition for jobs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Military liability</w:t>
      </w:r>
    </w:p>
    <w:p w:rsidR="00BB272B" w:rsidRDefault="00BB272B" w:rsidP="00BB272B">
      <w:pPr>
        <w:pStyle w:val="ListParagraph"/>
        <w:numPr>
          <w:ilvl w:val="2"/>
          <w:numId w:val="12"/>
        </w:numPr>
      </w:pPr>
      <w:r>
        <w:t>Philippines was the US’s Achilles heel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Hare-Hawes Cutting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Result of Osmena’s and Roxas’ independence mission to Washington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Formation of the Commonwealth within a 10 year transition period</w:t>
      </w:r>
    </w:p>
    <w:p w:rsidR="00BB272B" w:rsidRDefault="00BB272B" w:rsidP="00BB272B">
      <w:pPr>
        <w:pStyle w:val="ListParagraph"/>
        <w:numPr>
          <w:ilvl w:val="0"/>
          <w:numId w:val="12"/>
        </w:numPr>
      </w:pPr>
      <w:r>
        <w:t>Tydings-McDuffie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Result of Quezon’s independence mission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Carbon copy of the HHC Act</w:t>
      </w:r>
    </w:p>
    <w:p w:rsidR="00BB272B" w:rsidRDefault="00BB272B" w:rsidP="00BB272B">
      <w:pPr>
        <w:pStyle w:val="ListParagraph"/>
        <w:numPr>
          <w:ilvl w:val="1"/>
          <w:numId w:val="12"/>
        </w:numPr>
      </w:pPr>
      <w:r>
        <w:t>The approved act</w:t>
      </w:r>
    </w:p>
    <w:p w:rsidR="006B6DD1" w:rsidRDefault="00AC1CE3" w:rsidP="006B6DD1">
      <w:pPr>
        <w:pStyle w:val="Heading1"/>
      </w:pPr>
      <w:r>
        <w:t>Agrarian Reform and Nascent Industrialization</w:t>
      </w:r>
      <w:bookmarkStart w:id="0" w:name="_GoBack"/>
      <w:bookmarkEnd w:id="0"/>
    </w:p>
    <w:p w:rsidR="006B6DD1" w:rsidRDefault="006B6DD1" w:rsidP="006B6DD1">
      <w:pPr>
        <w:pStyle w:val="ListParagraph"/>
        <w:numPr>
          <w:ilvl w:val="0"/>
          <w:numId w:val="13"/>
        </w:numPr>
      </w:pPr>
      <w:r>
        <w:t>Agrarian Reform Laws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>Redistribution (Liberal) vs. Productivity (Conservative)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Military approach to solving rebellion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 xml:space="preserve">Magsaysay’s </w:t>
      </w:r>
      <w:r w:rsidRPr="006B6DD1">
        <w:rPr>
          <w:b/>
        </w:rPr>
        <w:t>Agricultural Tenancy Act (1954):</w:t>
      </w:r>
      <w:r>
        <w:t xml:space="preserve"> tenants choose the system of tenancy themselves</w:t>
      </w:r>
    </w:p>
    <w:p w:rsidR="006B6DD1" w:rsidRDefault="006B6DD1" w:rsidP="006B6DD1">
      <w:pPr>
        <w:pStyle w:val="ListParagraph"/>
        <w:numPr>
          <w:ilvl w:val="1"/>
          <w:numId w:val="13"/>
        </w:numPr>
      </w:pPr>
      <w:r>
        <w:t xml:space="preserve">Macapagal’s </w:t>
      </w:r>
      <w:r w:rsidRPr="006B6DD1">
        <w:rPr>
          <w:b/>
        </w:rPr>
        <w:t>Land Reform Code (1963):</w:t>
      </w:r>
      <w:r>
        <w:t xml:space="preserve"> tenancy system replaced by agricultural leasehold</w:t>
      </w:r>
    </w:p>
    <w:p w:rsidR="006B6DD1" w:rsidRDefault="006B6DD1" w:rsidP="00A473D7">
      <w:pPr>
        <w:pStyle w:val="ListParagraph"/>
        <w:numPr>
          <w:ilvl w:val="2"/>
          <w:numId w:val="13"/>
        </w:numPr>
      </w:pPr>
      <w:r>
        <w:t>Landlord capital encouraged to fund industry</w:t>
      </w:r>
    </w:p>
    <w:p w:rsidR="00DA0959" w:rsidRDefault="00DA0959" w:rsidP="00DA0959">
      <w:pPr>
        <w:pStyle w:val="ListParagraph"/>
        <w:numPr>
          <w:ilvl w:val="0"/>
          <w:numId w:val="13"/>
        </w:numPr>
      </w:pPr>
      <w:r>
        <w:t>Laurel Langley Agreement (1954)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lastRenderedPageBreak/>
        <w:t>Revised the Bell Trade Act</w:t>
      </w:r>
    </w:p>
    <w:p w:rsidR="00DA0959" w:rsidRDefault="00DA0959" w:rsidP="00DA0959">
      <w:pPr>
        <w:pStyle w:val="ListParagraph"/>
        <w:numPr>
          <w:ilvl w:val="1"/>
          <w:numId w:val="13"/>
        </w:numPr>
      </w:pPr>
      <w:r>
        <w:t>Empowered the Philippine Government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Full control over currency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Power to impose export taxes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Set quotas on American products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Allocation of quotas among Filipino producers</w:t>
      </w:r>
    </w:p>
    <w:p w:rsidR="00DA0959" w:rsidRDefault="00DA0959" w:rsidP="00DA0959">
      <w:pPr>
        <w:pStyle w:val="ListParagraph"/>
        <w:numPr>
          <w:ilvl w:val="2"/>
          <w:numId w:val="13"/>
        </w:numPr>
      </w:pPr>
      <w:r>
        <w:t>Reciprocal parity rights</w:t>
      </w:r>
    </w:p>
    <w:p w:rsidR="00554E54" w:rsidRDefault="00554E54" w:rsidP="00554E54">
      <w:pPr>
        <w:pStyle w:val="ListParagraph"/>
        <w:numPr>
          <w:ilvl w:val="1"/>
          <w:numId w:val="13"/>
        </w:numPr>
      </w:pPr>
      <w:r>
        <w:t>Industry largely undeveloped because…</w:t>
      </w:r>
    </w:p>
    <w:tbl>
      <w:tblPr>
        <w:tblStyle w:val="TableGrid"/>
        <w:tblW w:w="0" w:type="auto"/>
        <w:tblInd w:w="1440" w:type="dxa"/>
        <w:tblLook w:val="04A0"/>
      </w:tblPr>
      <w:tblGrid>
        <w:gridCol w:w="2633"/>
        <w:gridCol w:w="2610"/>
        <w:gridCol w:w="2562"/>
      </w:tblGrid>
      <w:tr w:rsidR="00554E54" w:rsidTr="00554E54">
        <w:tc>
          <w:tcPr>
            <w:tcW w:w="3081" w:type="dxa"/>
          </w:tcPr>
          <w:p w:rsidR="00554E54" w:rsidRDefault="00554E54" w:rsidP="00554E54"/>
        </w:tc>
        <w:tc>
          <w:tcPr>
            <w:tcW w:w="3082" w:type="dxa"/>
          </w:tcPr>
          <w:p w:rsidR="00000000" w:rsidRDefault="00554E54">
            <w:pPr>
              <w:jc w:val="center"/>
            </w:pPr>
            <w:r>
              <w:t>Outlook</w:t>
            </w:r>
          </w:p>
        </w:tc>
        <w:tc>
          <w:tcPr>
            <w:tcW w:w="3082" w:type="dxa"/>
          </w:tcPr>
          <w:p w:rsidR="00000000" w:rsidRDefault="00554E54">
            <w:pPr>
              <w:jc w:val="center"/>
            </w:pPr>
            <w:r>
              <w:t>Financing</w:t>
            </w:r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r>
              <w:t>Government (State)</w:t>
            </w:r>
          </w:p>
        </w:tc>
        <w:tc>
          <w:tcPr>
            <w:tcW w:w="3082" w:type="dxa"/>
          </w:tcPr>
          <w:p w:rsidR="00000000" w:rsidRDefault="00554E54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t>Agricultural</w:t>
            </w:r>
          </w:p>
        </w:tc>
        <w:tc>
          <w:tcPr>
            <w:tcW w:w="3082" w:type="dxa"/>
          </w:tcPr>
          <w:p w:rsidR="00000000" w:rsidRDefault="00554E54">
            <w:pPr>
              <w:jc w:val="center"/>
            </w:pPr>
            <w:r>
              <w:t>Central &amp; World Bank: little on industry</w:t>
            </w:r>
          </w:p>
        </w:tc>
      </w:tr>
      <w:tr w:rsidR="00554E54" w:rsidTr="00554E54">
        <w:tc>
          <w:tcPr>
            <w:tcW w:w="3081" w:type="dxa"/>
          </w:tcPr>
          <w:p w:rsidR="00554E54" w:rsidRDefault="00554E54" w:rsidP="00554E54">
            <w:r>
              <w:t>Private Sector (Society)</w:t>
            </w:r>
          </w:p>
        </w:tc>
        <w:tc>
          <w:tcPr>
            <w:tcW w:w="3082" w:type="dxa"/>
          </w:tcPr>
          <w:p w:rsidR="00000000" w:rsidRDefault="00554E54">
            <w:pPr>
              <w:jc w:val="center"/>
            </w:pPr>
            <w:r>
              <w:t>Timid</w:t>
            </w:r>
          </w:p>
        </w:tc>
        <w:tc>
          <w:tcPr>
            <w:tcW w:w="3082" w:type="dxa"/>
          </w:tcPr>
          <w:p w:rsidR="00000000" w:rsidRDefault="00554E54">
            <w:pPr>
              <w:jc w:val="center"/>
            </w:pPr>
            <w:r>
              <w:t>Private banks: trade, real estate, high collateral</w:t>
            </w:r>
          </w:p>
        </w:tc>
      </w:tr>
    </w:tbl>
    <w:p w:rsidR="00554E54" w:rsidRDefault="00F67A9B" w:rsidP="00F67A9B">
      <w:pPr>
        <w:pStyle w:val="ListParagraph"/>
        <w:numPr>
          <w:ilvl w:val="0"/>
          <w:numId w:val="13"/>
        </w:numPr>
      </w:pPr>
      <w:r>
        <w:t>Consumerism</w:t>
      </w:r>
    </w:p>
    <w:p w:rsidR="00F67A9B" w:rsidRPr="00F67A9B" w:rsidRDefault="00F67A9B" w:rsidP="00F67A9B">
      <w:pPr>
        <w:pStyle w:val="ListParagraph"/>
        <w:numPr>
          <w:ilvl w:val="0"/>
          <w:numId w:val="13"/>
        </w:numPr>
      </w:pPr>
      <w:r>
        <w:t xml:space="preserve">Carlos P. Garcia’s </w:t>
      </w:r>
      <w:r w:rsidRPr="00F67A9B">
        <w:rPr>
          <w:b/>
        </w:rPr>
        <w:t>Filipino First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 w:rsidRPr="00F67A9B">
        <w:t>CP Garcia</w:t>
      </w:r>
      <w:r>
        <w:t xml:space="preserve"> (1957-61)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Austerity, thrift &amp; economy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ISI (import-substitution industry)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“Buy Filipino”</w:t>
      </w:r>
    </w:p>
    <w:p w:rsidR="00F67A9B" w:rsidRDefault="00F67A9B" w:rsidP="00F67A9B">
      <w:pPr>
        <w:pStyle w:val="ListParagraph"/>
        <w:numPr>
          <w:ilvl w:val="1"/>
          <w:numId w:val="13"/>
        </w:numPr>
      </w:pPr>
      <w:r>
        <w:t>Protect infant manufacturing firms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Selective controls of government over business policies</w:t>
      </w:r>
    </w:p>
    <w:p w:rsidR="00CC7161" w:rsidRDefault="00CC7161" w:rsidP="00F67A9B">
      <w:pPr>
        <w:pStyle w:val="ListParagraph"/>
        <w:numPr>
          <w:ilvl w:val="1"/>
          <w:numId w:val="13"/>
        </w:numPr>
      </w:pPr>
      <w:r>
        <w:t>Nationalization of industry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Foreign exchange (forex) controls on dollar allocations at least 60% Filipino-owned given preference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Joint ventures between Filipino and foreign businesses</w:t>
      </w:r>
    </w:p>
    <w:p w:rsidR="00910DCA" w:rsidRDefault="00910DCA" w:rsidP="00CC7161">
      <w:pPr>
        <w:pStyle w:val="ListParagraph"/>
        <w:numPr>
          <w:ilvl w:val="2"/>
          <w:numId w:val="13"/>
        </w:numPr>
      </w:pPr>
      <w:r>
        <w:t>Production quotas of foreign firms</w:t>
      </w:r>
    </w:p>
    <w:p w:rsidR="00CC7161" w:rsidRDefault="00CC7161" w:rsidP="00CC7161">
      <w:pPr>
        <w:pStyle w:val="ListParagraph"/>
        <w:numPr>
          <w:ilvl w:val="2"/>
          <w:numId w:val="13"/>
        </w:numPr>
      </w:pPr>
      <w:r>
        <w:t>Import controls</w:t>
      </w:r>
    </w:p>
    <w:p w:rsidR="0034541A" w:rsidRDefault="0034541A" w:rsidP="002434DA">
      <w:pPr>
        <w:pStyle w:val="ListParagraph"/>
        <w:numPr>
          <w:ilvl w:val="1"/>
          <w:numId w:val="13"/>
        </w:numPr>
      </w:pPr>
      <w:r>
        <w:t>“Business is born, and flourishes or fails, not so much in the market place as in the halls of the legislature or in the administrative offices of the government.” – Thomas McHale, 1959</w:t>
      </w:r>
    </w:p>
    <w:p w:rsidR="002434DA" w:rsidRDefault="002434DA" w:rsidP="002434DA">
      <w:pPr>
        <w:pStyle w:val="ListParagraph"/>
        <w:numPr>
          <w:ilvl w:val="0"/>
          <w:numId w:val="13"/>
        </w:numPr>
      </w:pPr>
      <w:r>
        <w:t>Booty Capitalism – from Paul Hutchcroft (1998)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The relationship between Philippine politics and the economy</w:t>
      </w:r>
    </w:p>
    <w:p w:rsidR="00EE5C73" w:rsidRDefault="00EE5C73" w:rsidP="00EE5C73">
      <w:pPr>
        <w:pStyle w:val="ListParagraph"/>
        <w:numPr>
          <w:ilvl w:val="1"/>
          <w:numId w:val="13"/>
        </w:numPr>
      </w:pPr>
      <w:r>
        <w:t>Oligarchy – where men rule because of the possession of wealth, whether their number be large or small. (Aristotle)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>Booty Capitalism – a powerful business class extracts privilege from a largely incoherent bureaucracy (Paul Hutchcroft, 1998)</w:t>
      </w:r>
    </w:p>
    <w:p w:rsidR="00F57462" w:rsidRDefault="00F57462" w:rsidP="00EE5C73">
      <w:pPr>
        <w:pStyle w:val="ListParagraph"/>
        <w:numPr>
          <w:ilvl w:val="1"/>
          <w:numId w:val="13"/>
        </w:numPr>
      </w:pPr>
      <w:r>
        <w:t>Rents – created when the state restricts the operation of the market. The process of rationing foreign exchange</w:t>
      </w:r>
      <w:r w:rsidR="00B925A7">
        <w:t>, curbing free trade, and licensing some aspect of economic  activity</w:t>
      </w:r>
    </w:p>
    <w:p w:rsidR="00B925A7" w:rsidRDefault="00B925A7" w:rsidP="00B925A7">
      <w:pPr>
        <w:pStyle w:val="ListParagraph"/>
        <w:numPr>
          <w:ilvl w:val="2"/>
          <w:numId w:val="13"/>
        </w:numPr>
      </w:pPr>
      <w:r>
        <w:t>Serve to create</w:t>
      </w:r>
      <w:r w:rsidR="00FB24E6">
        <w:t xml:space="preserve"> “rent havens” that can be captured by some combination of well-placed business persons and bureaucrats (Peter Evans, 1995)</w:t>
      </w:r>
    </w:p>
    <w:p w:rsidR="00FB24E6" w:rsidRDefault="00FB24E6" w:rsidP="00B925A7">
      <w:pPr>
        <w:pStyle w:val="ListParagraph"/>
        <w:numPr>
          <w:ilvl w:val="2"/>
          <w:numId w:val="13"/>
        </w:numPr>
      </w:pPr>
      <w:r>
        <w:t>Rent-seeking brings a stampede of favored elites to the gates of Malacañang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Particularistic demands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Weak institutionalization of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lastRenderedPageBreak/>
        <w:t>Patrimonial state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Patrimonial features strengthened after independence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Increased responsibilities of sovereign state increased opportunities for oligarchs to get booty from the state.</w:t>
      </w:r>
    </w:p>
    <w:p w:rsidR="002A5722" w:rsidRDefault="002A5722" w:rsidP="00037D2B">
      <w:pPr>
        <w:pStyle w:val="ListParagraph"/>
        <w:numPr>
          <w:ilvl w:val="1"/>
          <w:numId w:val="13"/>
        </w:numPr>
      </w:pPr>
      <w:r>
        <w:t>Pirates = Politicians</w:t>
      </w:r>
    </w:p>
    <w:p w:rsidR="002F0EB4" w:rsidRDefault="002F0EB4" w:rsidP="002F0EB4">
      <w:pPr>
        <w:pStyle w:val="ListParagraph"/>
        <w:numPr>
          <w:ilvl w:val="0"/>
          <w:numId w:val="13"/>
        </w:numPr>
      </w:pPr>
      <w:r>
        <w:t>The 1957 and 1961 Elections</w:t>
      </w:r>
    </w:p>
    <w:p w:rsidR="002F0EB4" w:rsidRDefault="002F0EB4" w:rsidP="002F0EB4">
      <w:pPr>
        <w:pStyle w:val="ListParagraph"/>
        <w:numPr>
          <w:ilvl w:val="1"/>
          <w:numId w:val="13"/>
        </w:numPr>
      </w:pPr>
      <w:r>
        <w:t>1957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5 presidential candidates, 4 VP candidates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President – Carlos P. Garcia (NP)</w:t>
      </w:r>
    </w:p>
    <w:p w:rsidR="002F0EB4" w:rsidRDefault="002F0EB4" w:rsidP="002F0EB4">
      <w:pPr>
        <w:pStyle w:val="ListParagraph"/>
        <w:numPr>
          <w:ilvl w:val="2"/>
          <w:numId w:val="13"/>
        </w:numPr>
      </w:pPr>
      <w:r>
        <w:t>Vice Pres.  – Diosdado Macapagal (LP)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1961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President – Diosdado Macapagal (LP)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Vice Pres. – Emmanuel Pelaez (LP)</w:t>
      </w:r>
    </w:p>
    <w:p w:rsidR="00F57462" w:rsidRDefault="00F57462" w:rsidP="00F57462">
      <w:pPr>
        <w:pStyle w:val="ListParagraph"/>
        <w:numPr>
          <w:ilvl w:val="0"/>
          <w:numId w:val="13"/>
        </w:numPr>
      </w:pPr>
      <w:r>
        <w:t>The Macapagal Administration</w:t>
      </w:r>
    </w:p>
    <w:p w:rsidR="00F57462" w:rsidRDefault="00F57462" w:rsidP="00F57462">
      <w:pPr>
        <w:pStyle w:val="ListParagraph"/>
        <w:numPr>
          <w:ilvl w:val="1"/>
          <w:numId w:val="13"/>
        </w:numPr>
      </w:pPr>
      <w:r>
        <w:t>Immediate restoration of economic stability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Decontrol of foreign exchange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Lifting of import controls</w:t>
      </w:r>
    </w:p>
    <w:p w:rsidR="00F57462" w:rsidRDefault="00F57462" w:rsidP="00F57462">
      <w:pPr>
        <w:pStyle w:val="ListParagraph"/>
        <w:numPr>
          <w:ilvl w:val="2"/>
          <w:numId w:val="13"/>
        </w:numPr>
      </w:pPr>
      <w:r>
        <w:t>Financing institutions (Phil. Veterans Bank, ADB from WB-IMF loans)</w:t>
      </w:r>
    </w:p>
    <w:p w:rsidR="00B539DB" w:rsidRDefault="00B539DB" w:rsidP="00B539DB">
      <w:pPr>
        <w:pStyle w:val="ListParagraph"/>
        <w:numPr>
          <w:ilvl w:val="1"/>
          <w:numId w:val="13"/>
        </w:numPr>
      </w:pPr>
      <w:r>
        <w:t>Philippine Currency Valuation 1902-1974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1902-1961</w:t>
      </w:r>
      <w:r>
        <w:tab/>
        <w:t>P2 to $1, pegged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1962</w:t>
      </w:r>
      <w:r>
        <w:tab/>
      </w:r>
      <w:r>
        <w:tab/>
        <w:t>P3.90 to $1, decreed. RP lifted forex controls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1970</w:t>
      </w:r>
      <w:r>
        <w:tab/>
      </w:r>
      <w:r>
        <w:tab/>
        <w:t>RP allowed P to float</w:t>
      </w:r>
    </w:p>
    <w:p w:rsidR="00B539DB" w:rsidRDefault="00B539DB" w:rsidP="00B539DB">
      <w:pPr>
        <w:pStyle w:val="ListParagraph"/>
        <w:numPr>
          <w:ilvl w:val="2"/>
          <w:numId w:val="13"/>
        </w:numPr>
      </w:pPr>
      <w:r>
        <w:t>1974</w:t>
      </w:r>
      <w:r>
        <w:tab/>
      </w:r>
      <w:r>
        <w:tab/>
        <w:t>P6.75 to $1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Alleviation of common man’s plight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Land Reform Code RA 3844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IRRI</w:t>
      </w:r>
    </w:p>
    <w:p w:rsidR="00FB24E6" w:rsidRDefault="00FB24E6" w:rsidP="00FB24E6">
      <w:pPr>
        <w:pStyle w:val="ListParagraph"/>
        <w:numPr>
          <w:ilvl w:val="1"/>
          <w:numId w:val="13"/>
        </w:numPr>
      </w:pPr>
      <w:r>
        <w:t>Dynamic basis for growth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National Cottage Industry Development Administration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MaPhilIndo</w:t>
      </w:r>
    </w:p>
    <w:p w:rsidR="00FB24E6" w:rsidRDefault="00FB24E6" w:rsidP="00FB24E6">
      <w:pPr>
        <w:pStyle w:val="ListParagraph"/>
        <w:numPr>
          <w:ilvl w:val="2"/>
          <w:numId w:val="13"/>
        </w:numPr>
      </w:pPr>
      <w:r>
        <w:t>June 12, 1898 Independence Day</w:t>
      </w:r>
    </w:p>
    <w:p w:rsidR="00DE5A72" w:rsidRDefault="00DE5A72" w:rsidP="00DE5A72">
      <w:pPr>
        <w:pStyle w:val="ListParagraph"/>
        <w:numPr>
          <w:ilvl w:val="0"/>
          <w:numId w:val="13"/>
        </w:numPr>
      </w:pPr>
      <w:r>
        <w:t>Political Turncoatism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Ramon Magsaysay</w:t>
      </w:r>
      <w:r w:rsidR="009A708B">
        <w:tab/>
        <w:t>LP to NP 1953 elections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Benigno Aquino, Jr.</w:t>
      </w:r>
      <w:r w:rsidR="00C83492">
        <w:tab/>
        <w:t>NP to LP 1960s funds for Tarlac</w:t>
      </w:r>
    </w:p>
    <w:p w:rsidR="00DE5A72" w:rsidRDefault="00DE5A72" w:rsidP="00DE5A72">
      <w:pPr>
        <w:pStyle w:val="ListParagraph"/>
        <w:numPr>
          <w:ilvl w:val="1"/>
          <w:numId w:val="13"/>
        </w:numPr>
      </w:pPr>
      <w:r>
        <w:t>Ferdinand Marcos</w:t>
      </w:r>
      <w:r w:rsidR="00E0302F">
        <w:tab/>
        <w:t>LP to NP 1965 elections</w:t>
      </w:r>
    </w:p>
    <w:p w:rsidR="006E11B7" w:rsidRDefault="005268AF" w:rsidP="006E11B7">
      <w:pPr>
        <w:pStyle w:val="Heading1"/>
      </w:pPr>
      <w:r>
        <w:t xml:space="preserve">Before </w:t>
      </w:r>
      <w:r w:rsidR="006E11B7">
        <w:t>Martial Law</w:t>
      </w:r>
    </w:p>
    <w:p w:rsidR="006E11B7" w:rsidRDefault="006E11B7" w:rsidP="006E11B7">
      <w:pPr>
        <w:pStyle w:val="ListParagraph"/>
        <w:numPr>
          <w:ilvl w:val="0"/>
          <w:numId w:val="14"/>
        </w:numPr>
      </w:pPr>
      <w:r>
        <w:t>1960s Philippines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Population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Young – educated – unemployed, esp. in the countryside (due to mechanizations &amp; lack of land -&gt; urbanization)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Small urban middle class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Economy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“Infant” manufacturing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lastRenderedPageBreak/>
        <w:t>Low wages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Domestic market</w:t>
      </w:r>
    </w:p>
    <w:p w:rsidR="006E11B7" w:rsidRDefault="006E11B7" w:rsidP="006E11B7">
      <w:pPr>
        <w:pStyle w:val="ListParagraph"/>
        <w:numPr>
          <w:ilvl w:val="1"/>
          <w:numId w:val="14"/>
        </w:numPr>
      </w:pPr>
      <w:r>
        <w:t>Church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Vatican II</w:t>
      </w:r>
    </w:p>
    <w:p w:rsidR="006E11B7" w:rsidRDefault="006E11B7" w:rsidP="006E11B7">
      <w:pPr>
        <w:pStyle w:val="ListParagraph"/>
        <w:numPr>
          <w:ilvl w:val="2"/>
          <w:numId w:val="14"/>
        </w:numPr>
      </w:pPr>
      <w:r>
        <w:t>Socioeconomic issues</w:t>
      </w:r>
    </w:p>
    <w:p w:rsidR="0004231A" w:rsidRDefault="0004231A" w:rsidP="0004231A">
      <w:pPr>
        <w:pStyle w:val="ListParagraph"/>
        <w:numPr>
          <w:ilvl w:val="0"/>
          <w:numId w:val="14"/>
        </w:numPr>
      </w:pPr>
      <w:r>
        <w:t xml:space="preserve"> Government &amp; Politics</w:t>
      </w:r>
    </w:p>
    <w:p w:rsidR="0004231A" w:rsidRDefault="0004231A" w:rsidP="0004231A">
      <w:pPr>
        <w:pStyle w:val="ListParagraph"/>
        <w:numPr>
          <w:ilvl w:val="1"/>
          <w:numId w:val="14"/>
        </w:numPr>
      </w:pPr>
      <w:r>
        <w:t>Diversification of the elite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Exporters of raw/semi-processed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Importers of finished goods</w:t>
      </w:r>
    </w:p>
    <w:p w:rsidR="0004231A" w:rsidRDefault="0004231A" w:rsidP="0004231A">
      <w:pPr>
        <w:pStyle w:val="ListParagraph"/>
        <w:numPr>
          <w:ilvl w:val="2"/>
          <w:numId w:val="14"/>
        </w:numPr>
      </w:pPr>
      <w:r>
        <w:t>Protected manufacturers</w:t>
      </w:r>
    </w:p>
    <w:p w:rsidR="00F54D7E" w:rsidRDefault="00F54D7E" w:rsidP="00F54D7E">
      <w:pPr>
        <w:pStyle w:val="ListParagraph"/>
        <w:numPr>
          <w:ilvl w:val="1"/>
          <w:numId w:val="14"/>
        </w:numPr>
      </w:pPr>
      <w:r>
        <w:t>Office of the President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Agricultural productivity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New varieties</w:t>
      </w:r>
    </w:p>
    <w:p w:rsidR="00F54D7E" w:rsidRDefault="00F54D7E" w:rsidP="00F54D7E">
      <w:pPr>
        <w:pStyle w:val="ListParagraph"/>
        <w:numPr>
          <w:ilvl w:val="3"/>
          <w:numId w:val="14"/>
        </w:numPr>
      </w:pPr>
      <w:r>
        <w:t>Mindanao interior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Four-year Infrastructure Development Program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>Eroded congressional control of patronage</w:t>
      </w:r>
    </w:p>
    <w:p w:rsidR="00F54D7E" w:rsidRDefault="00F54D7E" w:rsidP="00F54D7E">
      <w:pPr>
        <w:pStyle w:val="ListParagraph"/>
        <w:numPr>
          <w:ilvl w:val="2"/>
          <w:numId w:val="14"/>
        </w:numPr>
      </w:pPr>
      <w:r>
        <w:t xml:space="preserve">Marcos as the </w:t>
      </w:r>
      <w:r w:rsidR="00015195">
        <w:t>Super-</w:t>
      </w:r>
      <w:r>
        <w:t>Patron</w:t>
      </w:r>
    </w:p>
    <w:p w:rsidR="0052663F" w:rsidRDefault="0052663F" w:rsidP="0052663F">
      <w:pPr>
        <w:pStyle w:val="ListParagraph"/>
        <w:numPr>
          <w:ilvl w:val="1"/>
          <w:numId w:val="14"/>
        </w:numPr>
      </w:pPr>
      <w:r>
        <w:t>Declining respect for traditional politics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Warlordism. Guns, goons and gold.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Anti-establishment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Anti-imperialistic</w:t>
      </w:r>
    </w:p>
    <w:p w:rsidR="0052663F" w:rsidRDefault="0052663F" w:rsidP="0052663F">
      <w:pPr>
        <w:pStyle w:val="ListParagraph"/>
        <w:numPr>
          <w:ilvl w:val="2"/>
          <w:numId w:val="14"/>
        </w:numPr>
      </w:pPr>
      <w:r>
        <w:t>Sensational press</w:t>
      </w:r>
    </w:p>
    <w:p w:rsidR="009560F6" w:rsidRDefault="009560F6" w:rsidP="009560F6">
      <w:pPr>
        <w:pStyle w:val="ListParagraph"/>
        <w:numPr>
          <w:ilvl w:val="1"/>
          <w:numId w:val="14"/>
        </w:numPr>
      </w:pPr>
      <w:r>
        <w:t>Emergence of the Radical Left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r>
        <w:t>Joma Sison: CPP-NPA, PSR</w:t>
      </w:r>
    </w:p>
    <w:p w:rsidR="009560F6" w:rsidRDefault="009560F6" w:rsidP="009560F6">
      <w:pPr>
        <w:pStyle w:val="ListParagraph"/>
        <w:numPr>
          <w:ilvl w:val="2"/>
          <w:numId w:val="14"/>
        </w:numPr>
      </w:pPr>
      <w:r>
        <w:t>Maoist-Leninist-Marxist</w:t>
      </w:r>
    </w:p>
    <w:p w:rsidR="00134207" w:rsidRDefault="00134207" w:rsidP="00134207">
      <w:pPr>
        <w:pStyle w:val="ListParagraph"/>
        <w:numPr>
          <w:ilvl w:val="0"/>
          <w:numId w:val="14"/>
        </w:numPr>
      </w:pPr>
      <w:r>
        <w:t>The Philippines on the Eve of Martial Law</w:t>
      </w:r>
    </w:p>
    <w:p w:rsidR="00134207" w:rsidRDefault="00134207" w:rsidP="00134207">
      <w:pPr>
        <w:pStyle w:val="ListParagraph"/>
        <w:numPr>
          <w:ilvl w:val="1"/>
          <w:numId w:val="14"/>
        </w:numPr>
      </w:pPr>
      <w:r>
        <w:t>Economic and political turmoil (early 70’s)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Natural calamities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Oil price hikes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Devaluation of the peso caused by massive government spending in 1969 elections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FQS</w:t>
      </w:r>
    </w:p>
    <w:p w:rsidR="00134207" w:rsidRDefault="00134207" w:rsidP="00134207">
      <w:pPr>
        <w:pStyle w:val="ListParagraph"/>
        <w:numPr>
          <w:ilvl w:val="2"/>
          <w:numId w:val="14"/>
        </w:numPr>
      </w:pPr>
      <w:r>
        <w:t>Plaza Miranda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Constitutional Convention Controversy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Pro-Marcos’ parliamentary system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Ban-Marcos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Martial Law</w:t>
      </w:r>
    </w:p>
    <w:p w:rsidR="006D1930" w:rsidRDefault="006D1930" w:rsidP="006D1930">
      <w:pPr>
        <w:pStyle w:val="ListParagraph"/>
        <w:numPr>
          <w:ilvl w:val="1"/>
          <w:numId w:val="14"/>
        </w:numPr>
      </w:pPr>
      <w:r>
        <w:t>The 1973 Constitution</w:t>
      </w:r>
    </w:p>
    <w:p w:rsidR="006D1930" w:rsidRDefault="006D1930" w:rsidP="006D1930">
      <w:pPr>
        <w:pStyle w:val="ListParagraph"/>
        <w:numPr>
          <w:ilvl w:val="2"/>
          <w:numId w:val="14"/>
        </w:numPr>
      </w:pPr>
      <w:r>
        <w:t>Constitutional Authority</w:t>
      </w:r>
    </w:p>
    <w:p w:rsidR="00A0217D" w:rsidRDefault="00A0217D" w:rsidP="00A0217D">
      <w:pPr>
        <w:pStyle w:val="Heading1"/>
      </w:pPr>
      <w:r>
        <w:t>The Philippines Under Martial Law</w:t>
      </w:r>
    </w:p>
    <w:p w:rsidR="00A0217D" w:rsidRDefault="00A0217D" w:rsidP="00A0217D">
      <w:pPr>
        <w:pStyle w:val="ListParagraph"/>
        <w:numPr>
          <w:ilvl w:val="0"/>
          <w:numId w:val="15"/>
        </w:numPr>
      </w:pPr>
      <w:r>
        <w:t>State over Society</w:t>
      </w:r>
    </w:p>
    <w:p w:rsidR="00A0217D" w:rsidRDefault="00A0217D" w:rsidP="00A0217D">
      <w:pPr>
        <w:pStyle w:val="ListParagraph"/>
        <w:numPr>
          <w:ilvl w:val="1"/>
          <w:numId w:val="15"/>
        </w:numPr>
      </w:pPr>
      <w:r>
        <w:t>Absolute Power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lastRenderedPageBreak/>
        <w:t>Concentration of power in Marcos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Emasculation of the traditional elite</w:t>
      </w:r>
    </w:p>
    <w:p w:rsidR="00A0217D" w:rsidRDefault="00A0217D" w:rsidP="00A0217D">
      <w:pPr>
        <w:pStyle w:val="ListParagraph"/>
        <w:numPr>
          <w:ilvl w:val="2"/>
          <w:numId w:val="15"/>
        </w:numPr>
      </w:pPr>
      <w:r>
        <w:t>Enlarged role for the military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Rise of the technocrats</w:t>
      </w:r>
    </w:p>
    <w:p w:rsidR="00133B1D" w:rsidRDefault="00133B1D" w:rsidP="00A0217D">
      <w:pPr>
        <w:pStyle w:val="ListParagraph"/>
        <w:numPr>
          <w:ilvl w:val="2"/>
          <w:numId w:val="15"/>
        </w:numPr>
      </w:pPr>
      <w:r>
        <w:t>Rapid economic growth</w:t>
      </w:r>
    </w:p>
    <w:p w:rsidR="004A70BD" w:rsidRDefault="004A70BD" w:rsidP="00A0217D">
      <w:pPr>
        <w:pStyle w:val="ListParagraph"/>
        <w:numPr>
          <w:ilvl w:val="2"/>
          <w:numId w:val="15"/>
        </w:numPr>
      </w:pPr>
      <w:r>
        <w:t>US support bases investments</w:t>
      </w:r>
    </w:p>
    <w:p w:rsidR="00035AD8" w:rsidRDefault="00035AD8" w:rsidP="00504BA2">
      <w:pPr>
        <w:pStyle w:val="ListParagraph"/>
        <w:numPr>
          <w:ilvl w:val="1"/>
          <w:numId w:val="15"/>
        </w:numPr>
      </w:pPr>
      <w:r>
        <w:t>What can we learn?</w:t>
      </w:r>
    </w:p>
    <w:p w:rsidR="00035AD8" w:rsidRDefault="00035AD8" w:rsidP="00504BA2">
      <w:pPr>
        <w:pStyle w:val="ListParagraph"/>
        <w:numPr>
          <w:ilvl w:val="2"/>
          <w:numId w:val="15"/>
        </w:numPr>
      </w:pPr>
      <w:r>
        <w:t>Fr. De la Costa, S.J.’s “Is it possible for us to make words more in harmony with our actions?” (1976)</w:t>
      </w:r>
    </w:p>
    <w:p w:rsidR="00504BA2" w:rsidRDefault="00504BA2" w:rsidP="00504BA2">
      <w:pPr>
        <w:pStyle w:val="ListParagraph"/>
        <w:numPr>
          <w:ilvl w:val="0"/>
          <w:numId w:val="15"/>
        </w:numPr>
      </w:pPr>
      <w:r>
        <w:t>Decline</w:t>
      </w:r>
    </w:p>
    <w:p w:rsidR="00504BA2" w:rsidRDefault="00504BA2" w:rsidP="00504BA2">
      <w:pPr>
        <w:pStyle w:val="ListParagraph"/>
        <w:numPr>
          <w:ilvl w:val="1"/>
          <w:numId w:val="15"/>
        </w:numPr>
      </w:pPr>
      <w:r>
        <w:t>Corrupts Absolutely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Muslim Nationalism</w:t>
      </w:r>
    </w:p>
    <w:p w:rsidR="00504BA2" w:rsidRDefault="00504BA2" w:rsidP="00504BA2">
      <w:pPr>
        <w:pStyle w:val="ListParagraph"/>
        <w:numPr>
          <w:ilvl w:val="2"/>
          <w:numId w:val="15"/>
        </w:numPr>
      </w:pPr>
      <w:r>
        <w:t>Expansion of the Communist Insurgency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and politicization of the military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Mounting human rights violations</w:t>
      </w:r>
    </w:p>
    <w:p w:rsidR="0068237D" w:rsidRDefault="0068237D" w:rsidP="00504BA2">
      <w:pPr>
        <w:pStyle w:val="ListParagraph"/>
        <w:numPr>
          <w:ilvl w:val="2"/>
          <w:numId w:val="15"/>
        </w:numPr>
      </w:pPr>
      <w:r>
        <w:t>Politicization of the Catholic Church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Failure of economic policy-making</w:t>
      </w:r>
    </w:p>
    <w:p w:rsidR="005823E0" w:rsidRDefault="005823E0" w:rsidP="00504BA2">
      <w:pPr>
        <w:pStyle w:val="ListParagraph"/>
        <w:numPr>
          <w:ilvl w:val="2"/>
          <w:numId w:val="15"/>
        </w:numPr>
      </w:pPr>
      <w:r>
        <w:t>Crony Capitalism</w:t>
      </w:r>
    </w:p>
    <w:p w:rsidR="005823E0" w:rsidRDefault="005823E0" w:rsidP="005823E0">
      <w:pPr>
        <w:pStyle w:val="ListParagraph"/>
        <w:numPr>
          <w:ilvl w:val="2"/>
          <w:numId w:val="15"/>
        </w:numPr>
      </w:pPr>
      <w:r>
        <w:t>From corruption to kleptocracy</w:t>
      </w:r>
    </w:p>
    <w:p w:rsidR="00AF3A14" w:rsidRDefault="00AF3A14" w:rsidP="00AF3A14">
      <w:pPr>
        <w:pStyle w:val="Heading1"/>
      </w:pPr>
      <w:r>
        <w:t>The Road to EDSA</w:t>
      </w:r>
    </w:p>
    <w:p w:rsidR="00AF3A14" w:rsidRDefault="00DF5AF2" w:rsidP="00DF5AF2">
      <w:pPr>
        <w:pStyle w:val="ListParagraph"/>
        <w:numPr>
          <w:ilvl w:val="0"/>
          <w:numId w:val="16"/>
        </w:numPr>
      </w:pPr>
      <w:r>
        <w:t>Benigno “Ninoy” Aquino – August 21, 1983</w:t>
      </w:r>
    </w:p>
    <w:p w:rsidR="00FA1792" w:rsidRDefault="00FA1792" w:rsidP="00DF5AF2">
      <w:pPr>
        <w:pStyle w:val="ListParagraph"/>
        <w:numPr>
          <w:ilvl w:val="0"/>
          <w:numId w:val="16"/>
        </w:numPr>
      </w:pPr>
      <w:r>
        <w:t>Ninoy’s Funeral</w:t>
      </w:r>
    </w:p>
    <w:p w:rsidR="002B3E7C" w:rsidRDefault="002B3E7C" w:rsidP="00DF5AF2">
      <w:pPr>
        <w:pStyle w:val="ListParagraph"/>
        <w:numPr>
          <w:ilvl w:val="0"/>
          <w:numId w:val="16"/>
        </w:numPr>
      </w:pPr>
      <w:r>
        <w:t>Agrava Fact Finding Commission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A people who found their voice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Snap elections announced November 1985</w:t>
      </w:r>
    </w:p>
    <w:p w:rsidR="00043E62" w:rsidRDefault="00043E62" w:rsidP="00DF5AF2">
      <w:pPr>
        <w:pStyle w:val="ListParagraph"/>
        <w:numPr>
          <w:ilvl w:val="0"/>
          <w:numId w:val="16"/>
        </w:numPr>
      </w:pPr>
      <w:r>
        <w:t>For the Opposition to challenge Marcos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Unite under a single candidate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Boycott forces to participate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Local officials to defect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Propaganda machine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Business community to contribute</w:t>
      </w:r>
    </w:p>
    <w:p w:rsidR="00043E62" w:rsidRDefault="00043E62" w:rsidP="00043E62">
      <w:pPr>
        <w:pStyle w:val="ListParagraph"/>
        <w:numPr>
          <w:ilvl w:val="1"/>
          <w:numId w:val="16"/>
        </w:numPr>
      </w:pPr>
      <w:r>
        <w:t>Independent poll watch group</w:t>
      </w:r>
    </w:p>
    <w:p w:rsidR="00DB1E30" w:rsidRDefault="00DB1E30" w:rsidP="00DB1E30">
      <w:pPr>
        <w:pStyle w:val="ListParagraph"/>
        <w:numPr>
          <w:ilvl w:val="0"/>
          <w:numId w:val="16"/>
        </w:numPr>
      </w:pPr>
      <w:r>
        <w:t>February 1986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>7 – Election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>9 – Walkout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>15 – BP Proclamation</w:t>
      </w:r>
    </w:p>
    <w:p w:rsidR="00DB1E30" w:rsidRDefault="00DB1E30" w:rsidP="00DB1E30">
      <w:pPr>
        <w:pStyle w:val="ListParagraph"/>
        <w:numPr>
          <w:ilvl w:val="1"/>
          <w:numId w:val="16"/>
        </w:numPr>
      </w:pPr>
      <w:r>
        <w:t>16 – Tagumpay ng Bayan</w:t>
      </w:r>
    </w:p>
    <w:p w:rsidR="00DB1E30" w:rsidRPr="00AF3A14" w:rsidRDefault="00DB1E30" w:rsidP="00DB1E30">
      <w:pPr>
        <w:pStyle w:val="ListParagraph"/>
        <w:numPr>
          <w:ilvl w:val="1"/>
          <w:numId w:val="16"/>
        </w:numPr>
      </w:pPr>
      <w:r>
        <w:t>22-25 – Day 1-4</w:t>
      </w:r>
    </w:p>
    <w:sectPr w:rsidR="00DB1E30" w:rsidRPr="00AF3A14" w:rsidSect="0059584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535"/>
    <w:multiLevelType w:val="hybridMultilevel"/>
    <w:tmpl w:val="4E8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12D0"/>
    <w:multiLevelType w:val="hybridMultilevel"/>
    <w:tmpl w:val="4108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18D4"/>
    <w:multiLevelType w:val="hybridMultilevel"/>
    <w:tmpl w:val="069000D6"/>
    <w:lvl w:ilvl="0" w:tplc="024C67B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7CE3"/>
    <w:multiLevelType w:val="hybridMultilevel"/>
    <w:tmpl w:val="073A9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437C5"/>
    <w:multiLevelType w:val="hybridMultilevel"/>
    <w:tmpl w:val="D946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A2FA8"/>
    <w:multiLevelType w:val="hybridMultilevel"/>
    <w:tmpl w:val="3E42F4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CC4E30"/>
    <w:multiLevelType w:val="hybridMultilevel"/>
    <w:tmpl w:val="7E5AB0D0"/>
    <w:lvl w:ilvl="0" w:tplc="55340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C1D1B"/>
    <w:multiLevelType w:val="hybridMultilevel"/>
    <w:tmpl w:val="ABCC5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F5B9A"/>
    <w:multiLevelType w:val="hybridMultilevel"/>
    <w:tmpl w:val="AF22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852E2"/>
    <w:multiLevelType w:val="hybridMultilevel"/>
    <w:tmpl w:val="D20ED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E0994"/>
    <w:multiLevelType w:val="hybridMultilevel"/>
    <w:tmpl w:val="58E0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D4A6A"/>
    <w:multiLevelType w:val="hybridMultilevel"/>
    <w:tmpl w:val="16A86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47AE6"/>
    <w:multiLevelType w:val="hybridMultilevel"/>
    <w:tmpl w:val="A50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8638F"/>
    <w:multiLevelType w:val="hybridMultilevel"/>
    <w:tmpl w:val="82CC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B66653"/>
    <w:multiLevelType w:val="hybridMultilevel"/>
    <w:tmpl w:val="A3AEF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438FA"/>
    <w:multiLevelType w:val="hybridMultilevel"/>
    <w:tmpl w:val="C590A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  <w:num w:numId="12">
    <w:abstractNumId w:val="12"/>
  </w:num>
  <w:num w:numId="13">
    <w:abstractNumId w:val="14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D431DF"/>
    <w:rsid w:val="00004C32"/>
    <w:rsid w:val="00015195"/>
    <w:rsid w:val="00035AD8"/>
    <w:rsid w:val="00037D2B"/>
    <w:rsid w:val="0004231A"/>
    <w:rsid w:val="000434BE"/>
    <w:rsid w:val="00043E62"/>
    <w:rsid w:val="00050E0D"/>
    <w:rsid w:val="000802CC"/>
    <w:rsid w:val="000A36B8"/>
    <w:rsid w:val="000D4C2A"/>
    <w:rsid w:val="00133B1D"/>
    <w:rsid w:val="00134207"/>
    <w:rsid w:val="0013564F"/>
    <w:rsid w:val="0014491D"/>
    <w:rsid w:val="00157B9F"/>
    <w:rsid w:val="001613B5"/>
    <w:rsid w:val="0018544C"/>
    <w:rsid w:val="001A7C3E"/>
    <w:rsid w:val="001C4127"/>
    <w:rsid w:val="001D1810"/>
    <w:rsid w:val="001D2576"/>
    <w:rsid w:val="001F4B8C"/>
    <w:rsid w:val="001F509A"/>
    <w:rsid w:val="00212F7D"/>
    <w:rsid w:val="00216A15"/>
    <w:rsid w:val="002434DA"/>
    <w:rsid w:val="00282E1A"/>
    <w:rsid w:val="002903C3"/>
    <w:rsid w:val="002A5722"/>
    <w:rsid w:val="002B22AE"/>
    <w:rsid w:val="002B3E7C"/>
    <w:rsid w:val="002F0EB4"/>
    <w:rsid w:val="002F7F79"/>
    <w:rsid w:val="003036A6"/>
    <w:rsid w:val="0034541A"/>
    <w:rsid w:val="00350750"/>
    <w:rsid w:val="00390677"/>
    <w:rsid w:val="0039280B"/>
    <w:rsid w:val="003C32F4"/>
    <w:rsid w:val="00431B84"/>
    <w:rsid w:val="00454E51"/>
    <w:rsid w:val="00480B95"/>
    <w:rsid w:val="00481177"/>
    <w:rsid w:val="004813D9"/>
    <w:rsid w:val="004A70BD"/>
    <w:rsid w:val="004C2BFC"/>
    <w:rsid w:val="004D1A19"/>
    <w:rsid w:val="00504BA2"/>
    <w:rsid w:val="005238CE"/>
    <w:rsid w:val="0052663F"/>
    <w:rsid w:val="005268AF"/>
    <w:rsid w:val="00546383"/>
    <w:rsid w:val="00554E54"/>
    <w:rsid w:val="005823E0"/>
    <w:rsid w:val="00582D40"/>
    <w:rsid w:val="00594EAF"/>
    <w:rsid w:val="00595849"/>
    <w:rsid w:val="00595EE0"/>
    <w:rsid w:val="005968D6"/>
    <w:rsid w:val="005F2C22"/>
    <w:rsid w:val="0062518C"/>
    <w:rsid w:val="006264C2"/>
    <w:rsid w:val="0063777F"/>
    <w:rsid w:val="00637FA4"/>
    <w:rsid w:val="0067427A"/>
    <w:rsid w:val="0068237D"/>
    <w:rsid w:val="00686836"/>
    <w:rsid w:val="006A1D8D"/>
    <w:rsid w:val="006B6DD1"/>
    <w:rsid w:val="006D1930"/>
    <w:rsid w:val="006E11B7"/>
    <w:rsid w:val="006F644D"/>
    <w:rsid w:val="006F7B93"/>
    <w:rsid w:val="0072242F"/>
    <w:rsid w:val="007E740A"/>
    <w:rsid w:val="008003E3"/>
    <w:rsid w:val="008304F4"/>
    <w:rsid w:val="00836A1A"/>
    <w:rsid w:val="00844666"/>
    <w:rsid w:val="00847A5E"/>
    <w:rsid w:val="0088771B"/>
    <w:rsid w:val="008C208E"/>
    <w:rsid w:val="008D7CBD"/>
    <w:rsid w:val="008F7822"/>
    <w:rsid w:val="00910DCA"/>
    <w:rsid w:val="009534A8"/>
    <w:rsid w:val="009560F6"/>
    <w:rsid w:val="009667C1"/>
    <w:rsid w:val="0099359A"/>
    <w:rsid w:val="009A52F5"/>
    <w:rsid w:val="009A708B"/>
    <w:rsid w:val="009B5CB2"/>
    <w:rsid w:val="009C386E"/>
    <w:rsid w:val="009D2773"/>
    <w:rsid w:val="009D63A7"/>
    <w:rsid w:val="009E4CA6"/>
    <w:rsid w:val="00A0217D"/>
    <w:rsid w:val="00A32F63"/>
    <w:rsid w:val="00A473D7"/>
    <w:rsid w:val="00A56E85"/>
    <w:rsid w:val="00A81914"/>
    <w:rsid w:val="00A86044"/>
    <w:rsid w:val="00A87360"/>
    <w:rsid w:val="00AA6DBC"/>
    <w:rsid w:val="00AC1CE3"/>
    <w:rsid w:val="00AC55D1"/>
    <w:rsid w:val="00AF3A14"/>
    <w:rsid w:val="00AF4BF6"/>
    <w:rsid w:val="00AF5E25"/>
    <w:rsid w:val="00B02AB6"/>
    <w:rsid w:val="00B11A33"/>
    <w:rsid w:val="00B539DB"/>
    <w:rsid w:val="00B70BCF"/>
    <w:rsid w:val="00B75F87"/>
    <w:rsid w:val="00B80F25"/>
    <w:rsid w:val="00B925A7"/>
    <w:rsid w:val="00B96C48"/>
    <w:rsid w:val="00B973FF"/>
    <w:rsid w:val="00BB272B"/>
    <w:rsid w:val="00BB325B"/>
    <w:rsid w:val="00BE4A7B"/>
    <w:rsid w:val="00BE73E9"/>
    <w:rsid w:val="00C03BD8"/>
    <w:rsid w:val="00C03E48"/>
    <w:rsid w:val="00C17446"/>
    <w:rsid w:val="00C41D4C"/>
    <w:rsid w:val="00C5765A"/>
    <w:rsid w:val="00C633B5"/>
    <w:rsid w:val="00C83492"/>
    <w:rsid w:val="00C9084A"/>
    <w:rsid w:val="00CA0C56"/>
    <w:rsid w:val="00CC7161"/>
    <w:rsid w:val="00CD5ECD"/>
    <w:rsid w:val="00D01ED5"/>
    <w:rsid w:val="00D11090"/>
    <w:rsid w:val="00D431DF"/>
    <w:rsid w:val="00D431EE"/>
    <w:rsid w:val="00D601E2"/>
    <w:rsid w:val="00D70CAE"/>
    <w:rsid w:val="00D72B7B"/>
    <w:rsid w:val="00D84FC0"/>
    <w:rsid w:val="00D97F4D"/>
    <w:rsid w:val="00DA0959"/>
    <w:rsid w:val="00DA2780"/>
    <w:rsid w:val="00DB1E30"/>
    <w:rsid w:val="00DB462C"/>
    <w:rsid w:val="00DB7886"/>
    <w:rsid w:val="00DE5A72"/>
    <w:rsid w:val="00DF5AF2"/>
    <w:rsid w:val="00E0302F"/>
    <w:rsid w:val="00E0762D"/>
    <w:rsid w:val="00E25972"/>
    <w:rsid w:val="00E368FD"/>
    <w:rsid w:val="00E45764"/>
    <w:rsid w:val="00E94356"/>
    <w:rsid w:val="00EC1DE4"/>
    <w:rsid w:val="00ED67FD"/>
    <w:rsid w:val="00EE5C73"/>
    <w:rsid w:val="00F07AA7"/>
    <w:rsid w:val="00F12598"/>
    <w:rsid w:val="00F22BA0"/>
    <w:rsid w:val="00F54D7E"/>
    <w:rsid w:val="00F57462"/>
    <w:rsid w:val="00F67A9B"/>
    <w:rsid w:val="00F67FAA"/>
    <w:rsid w:val="00F77F38"/>
    <w:rsid w:val="00F96056"/>
    <w:rsid w:val="00FA1792"/>
    <w:rsid w:val="00FB24E6"/>
    <w:rsid w:val="00FC5EB4"/>
    <w:rsid w:val="00FD0CA7"/>
    <w:rsid w:val="00FE0305"/>
    <w:rsid w:val="00FE1617"/>
    <w:rsid w:val="00FE2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CF"/>
  </w:style>
  <w:style w:type="paragraph" w:styleId="Heading1">
    <w:name w:val="heading 1"/>
    <w:basedOn w:val="Normal"/>
    <w:next w:val="Normal"/>
    <w:link w:val="Heading1Char"/>
    <w:uiPriority w:val="9"/>
    <w:qFormat/>
    <w:rsid w:val="0062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AE"/>
    <w:pPr>
      <w:ind w:left="720"/>
      <w:contextualSpacing/>
    </w:pPr>
  </w:style>
  <w:style w:type="table" w:styleId="TableGrid">
    <w:name w:val="Table Grid"/>
    <w:basedOn w:val="TableNormal"/>
    <w:uiPriority w:val="59"/>
    <w:rsid w:val="00594E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5C831-C361-450F-BE26-32B97FF51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17</Pages>
  <Words>4028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JNC Cruz</dc:creator>
  <cp:lastModifiedBy>Raymond JNC Cruz</cp:lastModifiedBy>
  <cp:revision>184</cp:revision>
  <dcterms:created xsi:type="dcterms:W3CDTF">2013-11-27T06:44:00Z</dcterms:created>
  <dcterms:modified xsi:type="dcterms:W3CDTF">2014-01-20T01:57:00Z</dcterms:modified>
</cp:coreProperties>
</file>